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</w:t>
      </w:r>
      <w:proofErr w:type="gramStart"/>
      <w:r w:rsidR="002F144B">
        <w:rPr>
          <w:rFonts w:ascii="Times New Roman" w:hAnsi="Times New Roman" w:cs="Times New Roman"/>
        </w:rPr>
        <w:t>408)306</w:t>
      </w:r>
      <w:proofErr w:type="gramEnd"/>
      <w:r w:rsidR="002F144B">
        <w:rPr>
          <w:rFonts w:ascii="Times New Roman" w:hAnsi="Times New Roman" w:cs="Times New Roman"/>
        </w:rPr>
        <w:t>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BD105F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2AFA849E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ins w:id="0" w:author="Macalester College" w:date="2016-10-04T07:52:00Z">
        <w:r w:rsidR="00C9476B">
          <w:rPr>
            <w:rFonts w:ascii="Times New Roman" w:hAnsi="Times New Roman" w:cs="Times New Roman"/>
          </w:rPr>
          <w:t>May,</w:t>
        </w:r>
      </w:ins>
      <w:r w:rsidR="00A32C76">
        <w:rPr>
          <w:rFonts w:ascii="Times New Roman" w:hAnsi="Times New Roman" w:cs="Times New Roman"/>
        </w:rPr>
        <w:t xml:space="preserve"> 2020</w:t>
      </w:r>
    </w:p>
    <w:p w14:paraId="56BCC705" w14:textId="3F2F0121" w:rsidR="00A32C76" w:rsidRDefault="00B01D94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Major: U</w:t>
      </w:r>
      <w:r w:rsidR="00A32C76">
        <w:rPr>
          <w:rFonts w:ascii="Times New Roman" w:hAnsi="Times New Roman" w:cs="Times New Roman"/>
        </w:rPr>
        <w:t>ndeclared</w:t>
      </w:r>
    </w:p>
    <w:p w14:paraId="414F8EA6" w14:textId="0E141FF8" w:rsidR="00E2201A" w:rsidRDefault="00E2201A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2AAE7C7D" w14:textId="7302FC2F" w:rsidR="00DB3511" w:rsidRPr="00DB3511" w:rsidRDefault="00DB3511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DB3511">
        <w:rPr>
          <w:rFonts w:ascii="Times New Roman" w:hAnsi="Times New Roman" w:cs="Times New Roman"/>
        </w:rPr>
        <w:t xml:space="preserve">CS 124: Object Oriented Programming and Data Structures </w:t>
      </w:r>
    </w:p>
    <w:p w14:paraId="54919CAC" w14:textId="77777777" w:rsidR="00DB3511" w:rsidRPr="00DB3511" w:rsidRDefault="00DB3511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 w:rsidRPr="00DB3511">
        <w:rPr>
          <w:rFonts w:ascii="Times New Roman" w:hAnsi="Times New Roman" w:cs="Times New Roman"/>
        </w:rPr>
        <w:t>Ling 100: Introduction to Linguistics</w:t>
      </w:r>
    </w:p>
    <w:p w14:paraId="78DDF7A1" w14:textId="4573B6B4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59C32F74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</w:p>
    <w:p w14:paraId="1E38878A" w14:textId="3E6EBD10" w:rsidR="00EE6D82" w:rsidRPr="00EE6D82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519D3BE2" w14:textId="77777777" w:rsidR="00535F5F" w:rsidRPr="00535F5F" w:rsidRDefault="00535F5F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7A2CA928" w14:textId="2AD06DEC" w:rsidR="000367CC" w:rsidRPr="00601EB4" w:rsidRDefault="00923F43" w:rsidP="00737300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Volunteer </w:t>
      </w:r>
      <w:r w:rsidR="00A32C76"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30"/>
          <w:szCs w:val="30"/>
        </w:rPr>
        <w:t> </w:t>
      </w:r>
    </w:p>
    <w:p w14:paraId="4589538D" w14:textId="77777777" w:rsidR="00B97AD6" w:rsidRDefault="00B97AD6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4057268F" w14:textId="77777777" w:rsidR="00B97AD6" w:rsidRDefault="00B97AD6" w:rsidP="00B97AD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(Mentor)</w:t>
      </w:r>
    </w:p>
    <w:p w14:paraId="4FD8A6F1" w14:textId="2486FEB4" w:rsidR="00B97AD6" w:rsidRPr="00DD19E1" w:rsidRDefault="00B97AD6" w:rsidP="00414791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</w:p>
    <w:p w14:paraId="23193156" w14:textId="0DD74C84" w:rsidR="003D78E2" w:rsidRDefault="003D78E2" w:rsidP="0041479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California Scholarship Federation,</w:t>
      </w:r>
      <w:r w:rsidR="00A4187A">
        <w:rPr>
          <w:rFonts w:ascii="Times New Roman" w:hAnsi="Times New Roman" w:cs="Times New Roman"/>
        </w:rPr>
        <w:t xml:space="preserve"> Homestead HS</w:t>
      </w:r>
      <w:r w:rsidR="007B6E2B" w:rsidRPr="007B6E2B">
        <w:rPr>
          <w:rFonts w:ascii="Times New Roman" w:hAnsi="Times New Roman" w:cs="Times New Roman"/>
        </w:rPr>
        <w:t xml:space="preserve"> </w:t>
      </w:r>
      <w:r w:rsidR="007B6E2B">
        <w:rPr>
          <w:rFonts w:ascii="Times New Roman" w:hAnsi="Times New Roman" w:cs="Times New Roman"/>
        </w:rPr>
        <w:tab/>
      </w:r>
      <w:r w:rsidR="007B6E2B" w:rsidRPr="003D78E2">
        <w:rPr>
          <w:rFonts w:ascii="Times New Roman" w:hAnsi="Times New Roman" w:cs="Times New Roman"/>
        </w:rPr>
        <w:t>September 2013-May 2016</w:t>
      </w:r>
      <w:r w:rsidR="005552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24AC5DBF" w14:textId="0DAAB8CF" w:rsidR="003D78E2" w:rsidRDefault="003D78E2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Club Member (Volunteer)</w:t>
      </w:r>
    </w:p>
    <w:p w14:paraId="039531F8" w14:textId="31B3AB24" w:rsidR="003D78E2" w:rsidRPr="003D78E2" w:rsidRDefault="003D78E2" w:rsidP="007B6E2B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Volunteered at events around the community </w:t>
      </w:r>
    </w:p>
    <w:p w14:paraId="0EAF9586" w14:textId="0107F66C" w:rsidR="00314D8B" w:rsidRPr="003D78E2" w:rsidRDefault="00314D8B" w:rsidP="007B6E2B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Met minimum GPA requirement for club in all years</w:t>
      </w:r>
    </w:p>
    <w:p w14:paraId="6FDC2387" w14:textId="77777777" w:rsidR="00737300" w:rsidRPr="00923F43" w:rsidRDefault="00737300" w:rsidP="00737300">
      <w:pPr>
        <w:tabs>
          <w:tab w:val="right" w:pos="864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</w:rPr>
        <w:t xml:space="preserve">Congregation </w:t>
      </w:r>
      <w:proofErr w:type="spellStart"/>
      <w:r>
        <w:rPr>
          <w:rFonts w:ascii="Times New Roman" w:hAnsi="Times New Roman" w:cs="Times New Roman"/>
          <w:b/>
        </w:rPr>
        <w:t>Etz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Chayim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Palo Alto, CA</w:t>
      </w:r>
      <w:r w:rsidRPr="007B6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September 2011-May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4BE0B6" w14:textId="77777777" w:rsidR="00737300" w:rsidRDefault="00737300" w:rsidP="00737300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Madricha</w:t>
      </w:r>
      <w:proofErr w:type="spellEnd"/>
      <w:r>
        <w:rPr>
          <w:rFonts w:ascii="Times New Roman" w:hAnsi="Times New Roman" w:cs="Times New Roman"/>
          <w:i/>
        </w:rPr>
        <w:t xml:space="preserve"> (Teaching Assistant) </w:t>
      </w:r>
    </w:p>
    <w:p w14:paraId="1915AEB5" w14:textId="42B7EE2D" w:rsidR="00737300" w:rsidRPr="00B97AD6" w:rsidRDefault="00737300" w:rsidP="00B97AD6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individually with students, le</w:t>
      </w:r>
      <w:r w:rsidRPr="00601EB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and helped with class </w:t>
      </w:r>
      <w:r w:rsidRPr="00601EB4">
        <w:rPr>
          <w:rFonts w:ascii="Times New Roman" w:hAnsi="Times New Roman" w:cs="Times New Roman"/>
        </w:rPr>
        <w:t>activities</w:t>
      </w:r>
    </w:p>
    <w:p w14:paraId="2E7AD7F8" w14:textId="77777777" w:rsidR="00ED6807" w:rsidRDefault="00ED6807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46633518" w14:textId="135E9760" w:rsidR="00363686" w:rsidRDefault="00ED6807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</w:t>
      </w:r>
      <w:r w:rsidR="002F2989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  </w:t>
      </w:r>
    </w:p>
    <w:p w14:paraId="2633C7C6" w14:textId="60C40271" w:rsidR="00F651DE" w:rsidRDefault="00F651DE" w:rsidP="00EC5193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Volleyball, </w:t>
      </w:r>
      <w:r w:rsidR="00EC5193">
        <w:rPr>
          <w:rFonts w:ascii="Times New Roman" w:hAnsi="Times New Roman" w:cs="Times New Roman"/>
        </w:rPr>
        <w:t>Macalester College</w:t>
      </w:r>
      <w:r w:rsidR="00EC5193">
        <w:rPr>
          <w:rFonts w:ascii="Times New Roman" w:hAnsi="Times New Roman" w:cs="Times New Roman"/>
        </w:rPr>
        <w:tab/>
        <w:t>August 2016-Present</w:t>
      </w:r>
      <w:r w:rsidR="003D5A3D">
        <w:rPr>
          <w:rFonts w:ascii="Times New Roman" w:hAnsi="Times New Roman" w:cs="Times New Roman"/>
        </w:rPr>
        <w:tab/>
      </w:r>
      <w:r w:rsidR="003D5A3D">
        <w:rPr>
          <w:rFonts w:ascii="Times New Roman" w:hAnsi="Times New Roman" w:cs="Times New Roman"/>
        </w:rPr>
        <w:tab/>
      </w:r>
      <w:r w:rsidR="003D5A3D">
        <w:rPr>
          <w:rFonts w:ascii="Times New Roman" w:hAnsi="Times New Roman" w:cs="Times New Roman"/>
        </w:rPr>
        <w:tab/>
      </w:r>
      <w:r w:rsidR="003D5A3D">
        <w:rPr>
          <w:rFonts w:ascii="Times New Roman" w:hAnsi="Times New Roman" w:cs="Times New Roman"/>
        </w:rPr>
        <w:tab/>
      </w:r>
      <w:r w:rsidR="003D5A3D">
        <w:rPr>
          <w:rFonts w:ascii="Times New Roman" w:hAnsi="Times New Roman" w:cs="Times New Roman"/>
        </w:rPr>
        <w:tab/>
        <w:t xml:space="preserve"> August 2016-Present</w:t>
      </w:r>
    </w:p>
    <w:p w14:paraId="669BFBBE" w14:textId="09159293" w:rsidR="003D5A3D" w:rsidRDefault="003D5A3D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Blocker</w:t>
      </w:r>
    </w:p>
    <w:p w14:paraId="1BA4D01F" w14:textId="7ED6EB30" w:rsidR="003D5A3D" w:rsidRDefault="003D5A3D" w:rsidP="007B6E2B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on Macalester Scots </w:t>
      </w:r>
      <w:r w:rsidR="00AE6272">
        <w:rPr>
          <w:rFonts w:ascii="Times New Roman" w:hAnsi="Times New Roman" w:cs="Times New Roman"/>
        </w:rPr>
        <w:t xml:space="preserve">NCAA </w:t>
      </w:r>
      <w:r>
        <w:rPr>
          <w:rFonts w:ascii="Times New Roman" w:hAnsi="Times New Roman" w:cs="Times New Roman"/>
        </w:rPr>
        <w:t>volleyball team</w:t>
      </w:r>
    </w:p>
    <w:p w14:paraId="20D4E3EC" w14:textId="33D19124" w:rsidR="00F651DE" w:rsidRPr="004E0AAC" w:rsidRDefault="003D5A3D" w:rsidP="007B6E2B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 out with </w:t>
      </w:r>
      <w:ins w:id="1" w:author="Ashley" w:date="2016-10-05T14:08:00Z">
        <w:r w:rsidR="00374624">
          <w:rPr>
            <w:rFonts w:ascii="Times New Roman" w:hAnsi="Times New Roman" w:cs="Times New Roman"/>
          </w:rPr>
          <w:t xml:space="preserve">team </w:t>
        </w:r>
      </w:ins>
      <w:bookmarkStart w:id="2" w:name="_GoBack"/>
      <w:bookmarkEnd w:id="2"/>
      <w:r>
        <w:rPr>
          <w:rFonts w:ascii="Times New Roman" w:hAnsi="Times New Roman" w:cs="Times New Roman"/>
        </w:rPr>
        <w:t>in season, and</w:t>
      </w:r>
      <w:r w:rsidR="00CA5F72">
        <w:rPr>
          <w:rFonts w:ascii="Times New Roman" w:hAnsi="Times New Roman" w:cs="Times New Roman"/>
        </w:rPr>
        <w:t xml:space="preserve"> do</w:t>
      </w:r>
      <w:r>
        <w:rPr>
          <w:rFonts w:ascii="Times New Roman" w:hAnsi="Times New Roman" w:cs="Times New Roman"/>
        </w:rPr>
        <w:t xml:space="preserve"> weight lifting</w:t>
      </w:r>
      <w:r w:rsidR="00CA5F72">
        <w:rPr>
          <w:rFonts w:ascii="Times New Roman" w:hAnsi="Times New Roman" w:cs="Times New Roman"/>
        </w:rPr>
        <w:t xml:space="preserve"> and open gyms</w:t>
      </w:r>
      <w:r>
        <w:rPr>
          <w:rFonts w:ascii="Times New Roman" w:hAnsi="Times New Roman" w:cs="Times New Roman"/>
        </w:rPr>
        <w:t xml:space="preserve"> off season</w:t>
      </w:r>
    </w:p>
    <w:p w14:paraId="632C4C08" w14:textId="70698755" w:rsidR="003D7E30" w:rsidRDefault="00A835E0" w:rsidP="00E23454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</w:t>
      </w:r>
      <w:proofErr w:type="spellStart"/>
      <w:r>
        <w:rPr>
          <w:rFonts w:ascii="Times New Roman" w:hAnsi="Times New Roman" w:cs="Times New Roman"/>
          <w:b/>
        </w:rPr>
        <w:t>Unconference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Mountain View, </w:t>
      </w:r>
      <w:proofErr w:type="gramStart"/>
      <w:r>
        <w:rPr>
          <w:rFonts w:ascii="Times New Roman" w:hAnsi="Times New Roman" w:cs="Times New Roman"/>
        </w:rPr>
        <w:t>CA</w:t>
      </w:r>
      <w:proofErr w:type="gramEnd"/>
      <w:r w:rsidR="00E23454">
        <w:rPr>
          <w:rFonts w:ascii="Times New Roman" w:hAnsi="Times New Roman" w:cs="Times New Roman"/>
        </w:rPr>
        <w:tab/>
        <w:t>January 2013, 2014, 2016</w:t>
      </w:r>
    </w:p>
    <w:p w14:paraId="7EF7B36A" w14:textId="1BC7491B" w:rsidR="006D0F10" w:rsidRPr="006D0F10" w:rsidRDefault="006D0F10" w:rsidP="006D0F10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05FA38FD" w14:textId="1169CD3B" w:rsidR="00A835E0" w:rsidRPr="006D0F10" w:rsidRDefault="00A835E0" w:rsidP="006D0F10">
      <w:pPr>
        <w:tabs>
          <w:tab w:val="right" w:pos="864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CoderXX</w:t>
      </w:r>
      <w:proofErr w:type="spellEnd"/>
      <w:r>
        <w:rPr>
          <w:rFonts w:ascii="Times New Roman" w:hAnsi="Times New Roman" w:cs="Times New Roman"/>
          <w:b/>
        </w:rPr>
        <w:t xml:space="preserve"> Conference</w:t>
      </w:r>
      <w:r w:rsidR="006D0F10">
        <w:rPr>
          <w:rFonts w:ascii="Times New Roman" w:hAnsi="Times New Roman" w:cs="Times New Roman"/>
          <w:b/>
        </w:rPr>
        <w:t xml:space="preserve">, </w:t>
      </w:r>
      <w:r w:rsidR="00534385">
        <w:rPr>
          <w:rFonts w:ascii="Times New Roman" w:hAnsi="Times New Roman" w:cs="Times New Roman"/>
        </w:rPr>
        <w:t>Computer History Museum</w:t>
      </w:r>
      <w:r w:rsidR="006D0F10">
        <w:rPr>
          <w:rFonts w:ascii="Times New Roman" w:hAnsi="Times New Roman" w:cs="Times New Roman"/>
        </w:rPr>
        <w:tab/>
        <w:t>October 2015</w:t>
      </w:r>
    </w:p>
    <w:p w14:paraId="06C90917" w14:textId="241ECA01" w:rsidR="00A835E0" w:rsidRPr="00534385" w:rsidRDefault="00B2686A" w:rsidP="00534385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Attended inaugural women’s coding conference </w:t>
      </w:r>
      <w:r w:rsidR="00332657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CodeChix</w:t>
      </w:r>
      <w:proofErr w:type="spellEnd"/>
      <w:r>
        <w:rPr>
          <w:rFonts w:ascii="Times New Roman" w:hAnsi="Times New Roman" w:cs="Times New Roman"/>
        </w:rPr>
        <w:t xml:space="preserve"> organization</w:t>
      </w:r>
    </w:p>
    <w:p w14:paraId="56D0D4D9" w14:textId="412ABEB7" w:rsidR="003D7E30" w:rsidRDefault="003D7E30" w:rsidP="00C856B5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Book Club</w:t>
      </w:r>
      <w:r w:rsidR="00C856B5">
        <w:rPr>
          <w:rFonts w:ascii="Times New Roman" w:hAnsi="Times New Roman" w:cs="Times New Roman"/>
          <w:b/>
        </w:rPr>
        <w:t xml:space="preserve">, </w:t>
      </w:r>
      <w:r w:rsidR="00C856B5">
        <w:rPr>
          <w:rFonts w:ascii="Times New Roman" w:hAnsi="Times New Roman" w:cs="Times New Roman"/>
        </w:rPr>
        <w:t>Homestead High School</w:t>
      </w:r>
      <w:r w:rsidR="00C856B5">
        <w:rPr>
          <w:rFonts w:ascii="Times New Roman" w:hAnsi="Times New Roman" w:cs="Times New Roman"/>
        </w:rPr>
        <w:tab/>
        <w:t>June 2014-June 2016</w:t>
      </w:r>
    </w:p>
    <w:p w14:paraId="3ECFB39F" w14:textId="0CA10B09" w:rsidR="00C856B5" w:rsidRDefault="00C856B5" w:rsidP="00C856B5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41704F5A" w14:textId="19311BDC" w:rsidR="00C856B5" w:rsidRPr="00C856B5" w:rsidRDefault="00C856B5" w:rsidP="00C856B5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club, facilitated book discussions, book drives and club social events</w:t>
      </w:r>
    </w:p>
    <w:p w14:paraId="5207E509" w14:textId="77777777" w:rsidR="00E116B7" w:rsidRDefault="00E116B7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4C84C376" w14:textId="3AEB8EA6" w:rsidR="00E116B7" w:rsidRDefault="00E116B7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</w:t>
      </w:r>
      <w:r w:rsidR="00500F3A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02E1660F" w14:textId="77777777" w:rsidR="00C43086" w:rsidRDefault="00C43086" w:rsidP="00C4308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="00746EF1" w:rsidRPr="00500F3A">
        <w:rPr>
          <w:rFonts w:ascii="Times New Roman" w:hAnsi="Times New Roman" w:cs="Times New Roman"/>
        </w:rPr>
        <w:t>Spanish</w:t>
      </w:r>
    </w:p>
    <w:p w14:paraId="3BF257D2" w14:textId="77777777" w:rsidR="006E44A3" w:rsidRDefault="00746EF1" w:rsidP="006E44A3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Computer:</w:t>
      </w:r>
      <w:r w:rsidR="00C4308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Java, </w:t>
      </w:r>
      <w:proofErr w:type="spellStart"/>
      <w:r>
        <w:rPr>
          <w:rFonts w:ascii="Times New Roman" w:hAnsi="Times New Roman" w:cs="Times New Roman"/>
        </w:rPr>
        <w:t>IntelliJ</w:t>
      </w:r>
      <w:proofErr w:type="spellEnd"/>
      <w:r>
        <w:rPr>
          <w:rFonts w:ascii="Times New Roman" w:hAnsi="Times New Roman" w:cs="Times New Roman"/>
        </w:rPr>
        <w:t xml:space="preserve"> and Eclipse IDEs,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, </w:t>
      </w:r>
      <w:r w:rsidR="00407F30">
        <w:rPr>
          <w:rFonts w:ascii="Times New Roman" w:hAnsi="Times New Roman" w:cs="Times New Roman"/>
        </w:rPr>
        <w:t xml:space="preserve">some </w:t>
      </w:r>
      <w:r w:rsidRPr="00407F30">
        <w:rPr>
          <w:rFonts w:ascii="Times New Roman" w:hAnsi="Times New Roman" w:cs="Times New Roman"/>
        </w:rPr>
        <w:t>Python</w:t>
      </w:r>
    </w:p>
    <w:sectPr w:rsidR="006E44A3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4E50"/>
    <w:multiLevelType w:val="hybridMultilevel"/>
    <w:tmpl w:val="6A34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24C9C"/>
    <w:rsid w:val="000367CC"/>
    <w:rsid w:val="00055941"/>
    <w:rsid w:val="001069B5"/>
    <w:rsid w:val="00120D9B"/>
    <w:rsid w:val="00147456"/>
    <w:rsid w:val="001718D0"/>
    <w:rsid w:val="001A1616"/>
    <w:rsid w:val="001A292C"/>
    <w:rsid w:val="001E1F23"/>
    <w:rsid w:val="00223764"/>
    <w:rsid w:val="00227DF9"/>
    <w:rsid w:val="00250F1F"/>
    <w:rsid w:val="002F144B"/>
    <w:rsid w:val="002F2989"/>
    <w:rsid w:val="002F5FA0"/>
    <w:rsid w:val="00314D8B"/>
    <w:rsid w:val="00332657"/>
    <w:rsid w:val="00352767"/>
    <w:rsid w:val="00363686"/>
    <w:rsid w:val="00374624"/>
    <w:rsid w:val="00390CE3"/>
    <w:rsid w:val="003D5A3D"/>
    <w:rsid w:val="003D78E2"/>
    <w:rsid w:val="003D7E30"/>
    <w:rsid w:val="003E1ED5"/>
    <w:rsid w:val="00401A60"/>
    <w:rsid w:val="00407F30"/>
    <w:rsid w:val="00413CB6"/>
    <w:rsid w:val="00414791"/>
    <w:rsid w:val="00453C91"/>
    <w:rsid w:val="004E0AAC"/>
    <w:rsid w:val="004E67A9"/>
    <w:rsid w:val="00500F3A"/>
    <w:rsid w:val="00534385"/>
    <w:rsid w:val="00535F5F"/>
    <w:rsid w:val="00555216"/>
    <w:rsid w:val="00601EB4"/>
    <w:rsid w:val="0060586A"/>
    <w:rsid w:val="006323A6"/>
    <w:rsid w:val="006747D8"/>
    <w:rsid w:val="0068522B"/>
    <w:rsid w:val="00696ECE"/>
    <w:rsid w:val="006D0F10"/>
    <w:rsid w:val="006E44A3"/>
    <w:rsid w:val="00737300"/>
    <w:rsid w:val="00746EF1"/>
    <w:rsid w:val="007A7756"/>
    <w:rsid w:val="007B6E2B"/>
    <w:rsid w:val="007D5F6D"/>
    <w:rsid w:val="007E214B"/>
    <w:rsid w:val="008044D5"/>
    <w:rsid w:val="008346F1"/>
    <w:rsid w:val="0083586B"/>
    <w:rsid w:val="008D487B"/>
    <w:rsid w:val="008D7E51"/>
    <w:rsid w:val="009000A3"/>
    <w:rsid w:val="00923F43"/>
    <w:rsid w:val="00986E37"/>
    <w:rsid w:val="009D0E0E"/>
    <w:rsid w:val="009E09A1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97AD6"/>
    <w:rsid w:val="00BD105F"/>
    <w:rsid w:val="00BE62B4"/>
    <w:rsid w:val="00C42CCF"/>
    <w:rsid w:val="00C43086"/>
    <w:rsid w:val="00C856B5"/>
    <w:rsid w:val="00C9476B"/>
    <w:rsid w:val="00CA0F7E"/>
    <w:rsid w:val="00CA5F72"/>
    <w:rsid w:val="00CC0B05"/>
    <w:rsid w:val="00D33D8D"/>
    <w:rsid w:val="00D34FB1"/>
    <w:rsid w:val="00D715AC"/>
    <w:rsid w:val="00D923C1"/>
    <w:rsid w:val="00DB3511"/>
    <w:rsid w:val="00DB3AD7"/>
    <w:rsid w:val="00DC5A53"/>
    <w:rsid w:val="00DD19E1"/>
    <w:rsid w:val="00E116B7"/>
    <w:rsid w:val="00E2201A"/>
    <w:rsid w:val="00E23454"/>
    <w:rsid w:val="00E7007A"/>
    <w:rsid w:val="00E844C4"/>
    <w:rsid w:val="00E96EE9"/>
    <w:rsid w:val="00EC5193"/>
    <w:rsid w:val="00ED6807"/>
    <w:rsid w:val="00EE6D82"/>
    <w:rsid w:val="00F52598"/>
    <w:rsid w:val="00F651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7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6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47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1894</Characters>
  <Application>Microsoft Macintosh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3</cp:revision>
  <dcterms:created xsi:type="dcterms:W3CDTF">2016-10-05T19:08:00Z</dcterms:created>
  <dcterms:modified xsi:type="dcterms:W3CDTF">2016-10-05T19:09:00Z</dcterms:modified>
</cp:coreProperties>
</file>