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</w:t>
      </w:r>
      <w:proofErr w:type="spellStart"/>
      <w:r w:rsidRPr="00F0062F">
        <w:t>Eng</w:t>
      </w:r>
      <w:proofErr w:type="spellEnd"/>
      <w:r w:rsidRPr="00F0062F">
        <w:t xml:space="preserve"> Practicum Essay Questions (each essay should be 200 words or less): </w:t>
      </w:r>
    </w:p>
    <w:p w14:paraId="63A28ACF" w14:textId="77777777" w:rsidR="00F0062F" w:rsidRDefault="00F0062F" w:rsidP="00F0062F">
      <w:r w:rsidRPr="00F0062F">
        <w:t xml:space="preserve">1. How were you first introduced to CS? How have you continued to develop your technical skills and seek additional exposure to the field? </w:t>
      </w:r>
    </w:p>
    <w:p w14:paraId="481CD06E" w14:textId="60CC6D69" w:rsidR="00F00AE6" w:rsidRDefault="00F00AE6" w:rsidP="00F0062F">
      <w:r>
        <w:tab/>
      </w:r>
      <w:r w:rsidR="002069DC">
        <w:t>I went to</w:t>
      </w:r>
      <w:r w:rsidR="00444465">
        <w:t xml:space="preserve"> The Girls’ Middle School,</w:t>
      </w:r>
      <w:r w:rsidR="002069DC">
        <w:t xml:space="preserve"> an all</w:t>
      </w:r>
      <w:ins w:id="0" w:author="Rae Hohle" w:date="2016-10-24T22:06:00Z">
        <w:r w:rsidR="00CC67D4">
          <w:t>-</w:t>
        </w:r>
      </w:ins>
      <w:del w:id="1" w:author="Rae Hohle" w:date="2016-10-24T22:06:00Z">
        <w:r w:rsidR="002069DC" w:rsidDel="00CC67D4">
          <w:delText xml:space="preserve"> </w:delText>
        </w:r>
      </w:del>
      <w:r w:rsidR="002069DC">
        <w:t>girls private school</w:t>
      </w:r>
      <w:r w:rsidR="00FB7AB8">
        <w:t xml:space="preserve"> which </w:t>
      </w:r>
      <w:r w:rsidR="00F618F0">
        <w:t xml:space="preserve">emphasized </w:t>
      </w:r>
      <w:r w:rsidR="00FB7AB8">
        <w:t>STEM education</w:t>
      </w:r>
      <w:del w:id="2" w:author="Rae Hohle" w:date="2016-10-24T22:07:00Z">
        <w:r w:rsidR="00FB7AB8" w:rsidDel="00CC67D4">
          <w:delText xml:space="preserve"> for its students</w:delText>
        </w:r>
      </w:del>
      <w:r w:rsidR="00FB7AB8">
        <w:t xml:space="preserve">. </w:t>
      </w:r>
      <w:del w:id="3" w:author="Rae Hohle" w:date="2016-10-24T22:06:00Z">
        <w:r w:rsidR="00FB7AB8" w:rsidDel="00CC67D4">
          <w:delText>W</w:delText>
        </w:r>
        <w:r w:rsidR="002069DC" w:rsidDel="00CC67D4">
          <w:delText>e all took</w:delText>
        </w:r>
      </w:del>
      <w:ins w:id="4" w:author="Rae Hohle" w:date="2016-10-24T22:06:00Z">
        <w:r w:rsidR="00D30F6C">
          <w:t xml:space="preserve">Every year, all students </w:t>
        </w:r>
        <w:r w:rsidR="00CC67D4">
          <w:t>take</w:t>
        </w:r>
      </w:ins>
      <w:r w:rsidR="002069DC">
        <w:t xml:space="preserve"> Computer Science </w:t>
      </w:r>
      <w:del w:id="5" w:author="Rae Hohle" w:date="2016-10-24T22:07:00Z">
        <w:r w:rsidR="002069DC" w:rsidDel="00CC67D4">
          <w:delText>classes every year</w:delText>
        </w:r>
      </w:del>
      <w:ins w:id="6" w:author="Rae Hohle" w:date="2016-10-24T22:07:00Z">
        <w:r w:rsidR="00CC67D4">
          <w:t>courses</w:t>
        </w:r>
      </w:ins>
      <w:r w:rsidR="002069DC">
        <w:t>, and I</w:t>
      </w:r>
      <w:r w:rsidR="009916B6">
        <w:t xml:space="preserve"> </w:t>
      </w:r>
      <w:ins w:id="7" w:author="Rae Hohle" w:date="2016-10-24T22:07:00Z">
        <w:r w:rsidR="00CC67D4">
          <w:t xml:space="preserve">found that I really </w:t>
        </w:r>
      </w:ins>
      <w:del w:id="8" w:author="Rae Hohle" w:date="2016-10-24T22:07:00Z">
        <w:r w:rsidR="009916B6" w:rsidDel="00CC67D4">
          <w:delText xml:space="preserve">really </w:delText>
        </w:r>
      </w:del>
      <w:r w:rsidR="009916B6">
        <w:t>enjoyed the problem solving process</w:t>
      </w:r>
      <w:r w:rsidR="002069DC">
        <w:t xml:space="preserve">. </w:t>
      </w:r>
      <w:del w:id="9" w:author="Rae Hohle" w:date="2016-10-24T22:07:00Z">
        <w:r w:rsidR="002069DC" w:rsidDel="00CC67D4">
          <w:delText xml:space="preserve">That </w:delText>
        </w:r>
      </w:del>
      <w:ins w:id="10" w:author="Rae Hohle" w:date="2016-10-24T22:07:00Z">
        <w:r w:rsidR="00CC67D4">
          <w:t xml:space="preserve">This </w:t>
        </w:r>
      </w:ins>
      <w:r w:rsidR="00693561">
        <w:t>encouraged</w:t>
      </w:r>
      <w:r w:rsidR="002069DC">
        <w:t xml:space="preserve"> me to continue with </w:t>
      </w:r>
      <w:ins w:id="11" w:author="Rae Hohle" w:date="2016-10-24T22:08:00Z">
        <w:r w:rsidR="00CC67D4">
          <w:t>C</w:t>
        </w:r>
      </w:ins>
      <w:del w:id="12" w:author="Rae Hohle" w:date="2016-10-24T22:08:00Z">
        <w:r w:rsidR="002069DC" w:rsidDel="00CC67D4">
          <w:delText>c</w:delText>
        </w:r>
      </w:del>
      <w:r w:rsidR="002069DC">
        <w:t xml:space="preserve">omputer </w:t>
      </w:r>
      <w:ins w:id="13" w:author="Rae Hohle" w:date="2016-10-24T22:08:00Z">
        <w:r w:rsidR="00CC67D4">
          <w:t>S</w:t>
        </w:r>
      </w:ins>
      <w:del w:id="14" w:author="Rae Hohle" w:date="2016-10-24T22:08:00Z">
        <w:r w:rsidR="002069DC" w:rsidDel="00CC67D4">
          <w:delText>s</w:delText>
        </w:r>
      </w:del>
      <w:r w:rsidR="002069DC">
        <w:t xml:space="preserve">cience </w:t>
      </w:r>
      <w:ins w:id="15" w:author="Rae Hohle" w:date="2016-10-24T22:08:00Z">
        <w:r w:rsidR="00CC67D4">
          <w:t xml:space="preserve">through </w:t>
        </w:r>
      </w:ins>
      <w:del w:id="16" w:author="Rae Hohle" w:date="2016-10-24T22:08:00Z">
        <w:r w:rsidR="002069DC" w:rsidDel="00CC67D4">
          <w:delText xml:space="preserve">in </w:delText>
        </w:r>
      </w:del>
      <w:r w:rsidR="002069DC">
        <w:t>high school, where I took an intro</w:t>
      </w:r>
      <w:ins w:id="17" w:author="Rae Hohle" w:date="2016-10-24T22:08:00Z">
        <w:r w:rsidR="00CC67D4">
          <w:t>ductory</w:t>
        </w:r>
      </w:ins>
      <w:r w:rsidR="002069DC">
        <w:t xml:space="preserve"> </w:t>
      </w:r>
      <w:del w:id="18" w:author="Rae Hohle" w:date="2016-10-24T22:08:00Z">
        <w:r w:rsidR="002069DC" w:rsidDel="00CC67D4">
          <w:delText xml:space="preserve">class </w:delText>
        </w:r>
      </w:del>
      <w:ins w:id="19" w:author="Rae Hohle" w:date="2016-10-24T22:08:00Z">
        <w:r w:rsidR="00CC67D4">
          <w:t xml:space="preserve">course </w:t>
        </w:r>
      </w:ins>
      <w:r w:rsidR="002069DC">
        <w:t xml:space="preserve">and the AP Computer Science </w:t>
      </w:r>
      <w:del w:id="20" w:author="Rae Hohle" w:date="2016-10-24T22:08:00Z">
        <w:r w:rsidR="002069DC" w:rsidDel="00CC67D4">
          <w:delText xml:space="preserve">class </w:delText>
        </w:r>
      </w:del>
      <w:ins w:id="21" w:author="Rae Hohle" w:date="2016-10-24T22:08:00Z">
        <w:r w:rsidR="00CC67D4">
          <w:t xml:space="preserve">course </w:t>
        </w:r>
      </w:ins>
      <w:r w:rsidR="002069DC">
        <w:t>in Java</w:t>
      </w:r>
      <w:r w:rsidR="00444465">
        <w:t xml:space="preserve"> (</w:t>
      </w:r>
      <w:r w:rsidR="004746DF">
        <w:t xml:space="preserve">the only </w:t>
      </w:r>
      <w:del w:id="22" w:author="Rae Hohle" w:date="2016-10-24T22:08:00Z">
        <w:r w:rsidR="004746DF" w:rsidDel="00CC67D4">
          <w:delText xml:space="preserve">classes </w:delText>
        </w:r>
      </w:del>
      <w:ins w:id="23" w:author="Rae Hohle" w:date="2016-10-24T22:08:00Z">
        <w:r w:rsidR="00CC67D4">
          <w:t xml:space="preserve">CS courses </w:t>
        </w:r>
      </w:ins>
      <w:r w:rsidR="004746DF">
        <w:t>available at my high school</w:t>
      </w:r>
      <w:r w:rsidR="00444465">
        <w:t>)</w:t>
      </w:r>
      <w:r w:rsidR="002069DC">
        <w:t xml:space="preserve">. I also attended several women’s technical conferences with my </w:t>
      </w:r>
      <w:del w:id="24" w:author="Rae Hohle" w:date="2016-10-24T22:08:00Z">
        <w:r w:rsidR="002069DC" w:rsidDel="00CC67D4">
          <w:delText>mom</w:delText>
        </w:r>
      </w:del>
      <w:ins w:id="25" w:author="Rae Hohle" w:date="2016-10-24T22:08:00Z">
        <w:r w:rsidR="00CC67D4">
          <w:t>mother</w:t>
        </w:r>
      </w:ins>
      <w:r w:rsidR="002069DC">
        <w:t>, who is a software engineer. Now</w:t>
      </w:r>
      <w:ins w:id="26" w:author="Rae Hohle" w:date="2016-10-24T22:11:00Z">
        <w:r w:rsidR="00603A32">
          <w:t xml:space="preserve"> attending Macalester College</w:t>
        </w:r>
      </w:ins>
      <w:ins w:id="27" w:author="Rae Hohle" w:date="2016-10-24T22:15:00Z">
        <w:r w:rsidR="00D30F6C">
          <w:t>,</w:t>
        </w:r>
      </w:ins>
      <w:ins w:id="28" w:author="Rae Hohle" w:date="2016-10-24T22:11:00Z">
        <w:r w:rsidR="00603A32">
          <w:t xml:space="preserve"> I have continued to explore the world of CS</w:t>
        </w:r>
      </w:ins>
      <w:ins w:id="29" w:author="Rae Hohle" w:date="2016-10-24T22:12:00Z">
        <w:r w:rsidR="00603A32">
          <w:t>.</w:t>
        </w:r>
      </w:ins>
      <w:del w:id="30" w:author="Rae Hohle" w:date="2016-10-24T22:12:00Z">
        <w:r w:rsidR="002069DC" w:rsidDel="00603A32">
          <w:delText>,</w:delText>
        </w:r>
      </w:del>
      <w:r w:rsidR="002069DC">
        <w:t xml:space="preserve"> I </w:t>
      </w:r>
      <w:del w:id="31" w:author="Rae Hohle" w:date="2016-10-24T22:14:00Z">
        <w:r w:rsidR="002069DC" w:rsidDel="00D30F6C">
          <w:delText xml:space="preserve">am taking Computer Science </w:delText>
        </w:r>
      </w:del>
      <w:del w:id="32" w:author="Rae Hohle" w:date="2016-10-24T22:09:00Z">
        <w:r w:rsidR="002069DC" w:rsidDel="00603A32">
          <w:delText xml:space="preserve">classes </w:delText>
        </w:r>
      </w:del>
      <w:del w:id="33" w:author="Rae Hohle" w:date="2016-10-24T22:11:00Z">
        <w:r w:rsidR="002069DC" w:rsidDel="00603A32">
          <w:delText>in college</w:delText>
        </w:r>
      </w:del>
      <w:del w:id="34" w:author="Rae Hohle" w:date="2016-10-24T22:14:00Z">
        <w:r w:rsidR="002069DC" w:rsidDel="00D30F6C">
          <w:delText>,</w:delText>
        </w:r>
      </w:del>
      <w:del w:id="35" w:author="Rae Hohle" w:date="2016-10-24T22:12:00Z">
        <w:r w:rsidR="002069DC" w:rsidDel="00603A32">
          <w:delText xml:space="preserve"> I</w:delText>
        </w:r>
      </w:del>
      <w:del w:id="36" w:author="Rae Hohle" w:date="2016-10-24T22:14:00Z">
        <w:r w:rsidR="002069DC" w:rsidDel="00D30F6C">
          <w:delText xml:space="preserve"> </w:delText>
        </w:r>
      </w:del>
      <w:ins w:id="37" w:author="Rae Hohle" w:date="2016-10-24T22:14:00Z">
        <w:r w:rsidR="00D30F6C">
          <w:t>have built upon my enthusiasm for technology by engaging myself in CS courses</w:t>
        </w:r>
      </w:ins>
      <w:ins w:id="38" w:author="Rae Hohle" w:date="2016-10-24T22:15:00Z">
        <w:r w:rsidR="00D30F6C">
          <w:t>. I also have become</w:t>
        </w:r>
      </w:ins>
      <w:del w:id="39" w:author="Rae Hohle" w:date="2016-10-24T22:15:00Z">
        <w:r w:rsidR="002069DC" w:rsidDel="00D30F6C">
          <w:delText>am</w:delText>
        </w:r>
      </w:del>
      <w:r w:rsidR="002069DC">
        <w:t xml:space="preserve"> involved in the Women in STEM </w:t>
      </w:r>
      <w:del w:id="40" w:author="Rae Hohle" w:date="2016-10-24T22:10:00Z">
        <w:r w:rsidR="002069DC" w:rsidDel="00603A32">
          <w:delText xml:space="preserve">club </w:delText>
        </w:r>
      </w:del>
      <w:ins w:id="41" w:author="Rae Hohle" w:date="2016-10-24T22:10:00Z">
        <w:r w:rsidR="00603A32">
          <w:t xml:space="preserve">program </w:t>
        </w:r>
      </w:ins>
      <w:r w:rsidR="002069DC">
        <w:t xml:space="preserve">and have </w:t>
      </w:r>
      <w:del w:id="42" w:author="Rae Hohle" w:date="2016-10-24T22:10:00Z">
        <w:r w:rsidR="002069DC" w:rsidDel="00603A32">
          <w:delText>go</w:delText>
        </w:r>
        <w:r w:rsidR="00D15E08" w:rsidDel="00603A32">
          <w:delText xml:space="preserve">tten </w:delText>
        </w:r>
      </w:del>
      <w:ins w:id="43" w:author="Rae Hohle" w:date="2016-10-24T22:10:00Z">
        <w:r w:rsidR="00603A32">
          <w:t xml:space="preserve">been paired with </w:t>
        </w:r>
      </w:ins>
      <w:r w:rsidR="00D15E08">
        <w:t>a senior mentor who is a Computer Science</w:t>
      </w:r>
      <w:r w:rsidR="002069DC">
        <w:t xml:space="preserve"> major.</w:t>
      </w:r>
      <w:ins w:id="44" w:author="Rae Hohle" w:date="2016-10-24T22:16:00Z">
        <w:r w:rsidR="00D30F6C">
          <w:t xml:space="preserve"> We meet frequently to discuss </w:t>
        </w:r>
      </w:ins>
      <w:ins w:id="45" w:author="Rae Hohle" w:date="2016-10-24T22:17:00Z">
        <w:r w:rsidR="00D30F6C">
          <w:t>how</w:t>
        </w:r>
      </w:ins>
      <w:ins w:id="46" w:author="Rae Hohle" w:date="2016-10-24T22:16:00Z">
        <w:r w:rsidR="00D30F6C">
          <w:t xml:space="preserve"> we see ourselves fitting into the field of CS in the future.</w:t>
        </w:r>
      </w:ins>
      <w:r w:rsidR="002069DC">
        <w:t xml:space="preserve"> </w:t>
      </w:r>
      <w:del w:id="47" w:author="Rae Hohle" w:date="2016-10-24T22:17:00Z">
        <w:r w:rsidR="002069DC" w:rsidDel="00D30F6C">
          <w:delText>I am also</w:delText>
        </w:r>
      </w:del>
      <w:ins w:id="48" w:author="Rae Hohle" w:date="2016-10-24T22:17:00Z">
        <w:r w:rsidR="00D30F6C">
          <w:t>These meetings then led me to become</w:t>
        </w:r>
      </w:ins>
      <w:r w:rsidR="002069DC">
        <w:t xml:space="preserve"> involved in </w:t>
      </w:r>
      <w:del w:id="49" w:author="Rae Hohle" w:date="2016-10-24T22:10:00Z">
        <w:r w:rsidR="002069DC" w:rsidDel="00603A32">
          <w:delText>the “</w:delText>
        </w:r>
      </w:del>
      <w:r w:rsidR="002069DC">
        <w:t>Mac Hack</w:t>
      </w:r>
      <w:del w:id="50" w:author="Rae Hohle" w:date="2016-10-24T22:10:00Z">
        <w:r w:rsidR="002069DC" w:rsidDel="00603A32">
          <w:delText>” organization</w:delText>
        </w:r>
      </w:del>
      <w:r w:rsidR="002069DC">
        <w:t xml:space="preserve">, which is the software development </w:t>
      </w:r>
      <w:del w:id="51" w:author="Rae Hohle" w:date="2016-10-24T22:11:00Z">
        <w:r w:rsidR="002069DC" w:rsidDel="00603A32">
          <w:delText xml:space="preserve">club </w:delText>
        </w:r>
      </w:del>
      <w:ins w:id="52" w:author="Rae Hohle" w:date="2016-10-24T22:11:00Z">
        <w:r w:rsidR="00603A32">
          <w:t xml:space="preserve">organization </w:t>
        </w:r>
      </w:ins>
      <w:r w:rsidR="002069DC">
        <w:t xml:space="preserve">at </w:t>
      </w:r>
      <w:del w:id="53" w:author="Rae Hohle" w:date="2016-10-24T22:17:00Z">
        <w:r w:rsidR="002069DC" w:rsidDel="00D30F6C">
          <w:delText>my college</w:delText>
        </w:r>
      </w:del>
      <w:ins w:id="54" w:author="Rae Hohle" w:date="2016-10-24T22:17:00Z">
        <w:r w:rsidR="00D30F6C">
          <w:t>Macalester</w:t>
        </w:r>
      </w:ins>
      <w:r w:rsidR="002069DC">
        <w:t>.</w:t>
      </w:r>
      <w:r w:rsidR="00362DA1">
        <w:t xml:space="preserve"> </w:t>
      </w:r>
      <w:commentRangeStart w:id="55"/>
      <w:r w:rsidR="00362DA1">
        <w:t xml:space="preserve">I am hoping to discover whether </w:t>
      </w:r>
      <w:r w:rsidR="005D6DD8">
        <w:t>Computer Science</w:t>
      </w:r>
      <w:r w:rsidR="00362DA1">
        <w:t xml:space="preserve"> is something I would be interested in long term. </w:t>
      </w:r>
      <w:commentRangeEnd w:id="55"/>
      <w:r w:rsidR="00603A32">
        <w:rPr>
          <w:rStyle w:val="CommentReference"/>
        </w:rPr>
        <w:commentReference w:id="55"/>
      </w:r>
      <w:bookmarkStart w:id="56" w:name="_GoBack"/>
      <w:bookmarkEnd w:id="56"/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>(Examples can include projects, coursework, competitions, websites, previous internships, etc.)</w:t>
      </w:r>
      <w:r w:rsidRPr="00F0062F">
        <w:t xml:space="preserve"> </w:t>
      </w:r>
    </w:p>
    <w:p w14:paraId="00533C27" w14:textId="46F2B9EF" w:rsidR="005E659E" w:rsidRDefault="005E659E" w:rsidP="00F0062F">
      <w:r>
        <w:tab/>
        <w:t xml:space="preserve">In my AP Computer Science </w:t>
      </w:r>
      <w:del w:id="57" w:author="Rae Hohle" w:date="2016-10-24T22:18:00Z">
        <w:r w:rsidDel="00D30F6C">
          <w:delText>class</w:delText>
        </w:r>
      </w:del>
      <w:ins w:id="58" w:author="Rae Hohle" w:date="2016-10-24T22:18:00Z">
        <w:r w:rsidR="00D30F6C">
          <w:t>course</w:t>
        </w:r>
      </w:ins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>movie ratings, in the format of the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>average rating for that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in g</w:t>
      </w:r>
      <w:r w:rsidR="005F2BF0">
        <w:t xml:space="preserve">eneral. I </w:t>
      </w:r>
      <w:r w:rsidR="007F64A6">
        <w:t xml:space="preserve">used this </w:t>
      </w:r>
      <w:ins w:id="59" w:author="Rae Hohle" w:date="2016-10-24T22:19:00Z">
        <w:r w:rsidR="00FD396A">
          <w:t xml:space="preserve">information </w:t>
        </w:r>
      </w:ins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 in my </w:t>
      </w:r>
      <w:commentRangeStart w:id="60"/>
      <w:r w:rsidR="001228A3">
        <w:t>class</w:t>
      </w:r>
      <w:commentRangeEnd w:id="60"/>
      <w:r w:rsidR="00FD396A">
        <w:rPr>
          <w:rStyle w:val="CommentReference"/>
        </w:rPr>
        <w:commentReference w:id="60"/>
      </w:r>
      <w:r w:rsidR="001228A3">
        <w:t xml:space="preserve">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lastRenderedPageBreak/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3F7C3C2B" w14:textId="20C23AD3" w:rsidR="00C9643F" w:rsidRDefault="00AF2059" w:rsidP="003C166F">
      <w:pPr>
        <w:ind w:firstLine="720"/>
      </w:pPr>
      <w:r>
        <w:t xml:space="preserve">I have always been a positive person who loves to learn. </w:t>
      </w:r>
      <w:del w:id="61" w:author="Rae Hohle" w:date="2016-10-24T22:21:00Z">
        <w:r w:rsidDel="00FD396A">
          <w:delText>In middle school, unlike many</w:delText>
        </w:r>
        <w:r w:rsidR="005D64C3" w:rsidDel="00FD396A">
          <w:delText xml:space="preserve"> </w:delText>
        </w:r>
        <w:r w:rsidDel="00FD396A">
          <w:delText>who</w:delText>
        </w:r>
        <w:r w:rsidR="005D64C3" w:rsidDel="00FD396A">
          <w:delText xml:space="preserve"> have negative experiences</w:delText>
        </w:r>
        <w:r w:rsidR="00F247D8" w:rsidDel="00FD396A">
          <w:delText>,</w:delText>
        </w:r>
        <w:r w:rsidR="005D64C3" w:rsidDel="00FD396A">
          <w:delText xml:space="preserve"> </w:delText>
        </w:r>
        <w:r w:rsidDel="00FD396A">
          <w:delText>I had a wonderful, impactful experience</w:delText>
        </w:r>
        <w:r w:rsidR="005D64C3" w:rsidDel="00FD396A">
          <w:delText xml:space="preserve">. </w:delText>
        </w:r>
      </w:del>
      <w:r w:rsidR="007A6FDE">
        <w:t>At</w:t>
      </w:r>
      <w:r w:rsidR="005D64C3">
        <w:t xml:space="preserve"> The Girls’ Middle School</w:t>
      </w:r>
      <w:ins w:id="62" w:author="Rae Hohle" w:date="2016-10-24T22:21:00Z">
        <w:r w:rsidR="00FD396A">
          <w:t>,</w:t>
        </w:r>
      </w:ins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del w:id="63" w:author="Rae Hohle" w:date="2016-10-24T22:22:00Z">
        <w:r w:rsidR="00F15F32" w:rsidDel="00FD396A">
          <w:delText xml:space="preserve">I went </w:delText>
        </w:r>
        <w:r w:rsidR="003A4517" w:rsidDel="00FD396A">
          <w:delText>on</w:delText>
        </w:r>
        <w:r w:rsidR="00F15F32" w:rsidDel="00FD396A">
          <w:delText xml:space="preserve"> to high school, </w:delText>
        </w:r>
      </w:del>
      <w:ins w:id="64" w:author="Rae Hohle" w:date="2016-10-24T22:22:00Z">
        <w:r w:rsidR="00FD396A">
          <w:t xml:space="preserve">I </w:t>
        </w:r>
      </w:ins>
      <w:ins w:id="65" w:author="Rae Hohle" w:date="2016-10-24T22:23:00Z">
        <w:r w:rsidR="00FD396A">
          <w:t>improved on</w:t>
        </w:r>
      </w:ins>
      <w:ins w:id="66" w:author="Rae Hohle" w:date="2016-10-24T22:22:00Z">
        <w:r w:rsidR="00FD396A">
          <w:t xml:space="preserve"> this mindset with me </w:t>
        </w:r>
      </w:ins>
      <w:ins w:id="67" w:author="Rae Hohle" w:date="2016-10-24T22:23:00Z">
        <w:r w:rsidR="00FD396A">
          <w:t xml:space="preserve">through high school, learned to accept and understand my mistakes in order to move forward. </w:t>
        </w:r>
      </w:ins>
      <w:del w:id="68" w:author="Rae Hohle" w:date="2016-10-24T22:24:00Z">
        <w:r w:rsidR="00F15F32" w:rsidDel="00FD396A">
          <w:delText>an</w:delText>
        </w:r>
        <w:r w:rsidR="00BA7E9E" w:rsidDel="00FD396A">
          <w:delText xml:space="preserve">d, after initially becoming too focused </w:delText>
        </w:r>
        <w:r w:rsidR="00F15F32" w:rsidDel="00FD396A">
          <w:delText xml:space="preserve">on grades </w:delText>
        </w:r>
        <w:r w:rsidR="00BA7E9E" w:rsidDel="00FD396A">
          <w:delText xml:space="preserve">without learning </w:delText>
        </w:r>
        <w:r w:rsidR="00F15F32" w:rsidDel="00FD396A">
          <w:delText xml:space="preserve">from </w:delText>
        </w:r>
        <w:r w:rsidR="00BA7E9E" w:rsidDel="00FD396A">
          <w:delText xml:space="preserve">my </w:delText>
        </w:r>
        <w:r w:rsidR="00F15F32" w:rsidDel="00FD396A">
          <w:delText xml:space="preserve">mistakes, I </w:delText>
        </w:r>
        <w:r w:rsidR="00470F48" w:rsidDel="00FD396A">
          <w:delText>regained</w:delText>
        </w:r>
        <w:r w:rsidR="00F15F32" w:rsidDel="00FD396A">
          <w:delText xml:space="preserve"> this mindset. </w:delText>
        </w:r>
      </w:del>
      <w:ins w:id="69" w:author="Rae Hohle" w:date="2016-10-24T22:25:00Z">
        <w:r w:rsidR="00FD396A">
          <w:t>This mindset</w:t>
        </w:r>
      </w:ins>
      <w:del w:id="70" w:author="Rae Hohle" w:date="2016-10-24T22:25:00Z">
        <w:r w:rsidR="00F15F32" w:rsidDel="00FD396A">
          <w:delText>It</w:delText>
        </w:r>
      </w:del>
      <w:r w:rsidR="00F15F32">
        <w:t xml:space="preserve"> helped in my </w:t>
      </w:r>
      <w:commentRangeStart w:id="71"/>
      <w:r w:rsidR="00F15F32">
        <w:t>volleyball c</w:t>
      </w:r>
      <w:r w:rsidR="00541B13">
        <w:t>areer</w:t>
      </w:r>
      <w:commentRangeEnd w:id="71"/>
      <w:r w:rsidR="00FD396A">
        <w:rPr>
          <w:rStyle w:val="CommentReference"/>
        </w:rPr>
        <w:commentReference w:id="71"/>
      </w:r>
      <w:r w:rsidR="00541B13">
        <w:t xml:space="preserve">. </w:t>
      </w:r>
      <w:r w:rsidR="00F15F32">
        <w:t>I started</w:t>
      </w:r>
      <w:r w:rsidR="00541B13">
        <w:t xml:space="preserve"> </w:t>
      </w:r>
      <w:del w:id="72" w:author="Rae Hohle" w:date="2016-10-24T22:25:00Z">
        <w:r w:rsidR="00541B13" w:rsidDel="00FD396A">
          <w:delText>comparatively late</w:delText>
        </w:r>
      </w:del>
      <w:ins w:id="73" w:author="Rae Hohle" w:date="2016-10-24T22:25:00Z">
        <w:r w:rsidR="00FD396A">
          <w:t>playing much later than most girls,</w:t>
        </w:r>
      </w:ins>
      <w:del w:id="74" w:author="Rae Hohle" w:date="2016-10-24T22:25:00Z">
        <w:r w:rsidR="00541B13" w:rsidDel="00FD396A">
          <w:delText>,</w:delText>
        </w:r>
      </w:del>
      <w:r w:rsidR="001F71D3">
        <w:t xml:space="preserve"> but </w:t>
      </w:r>
      <w:ins w:id="75" w:author="Rae Hohle" w:date="2016-10-24T22:25:00Z">
        <w:r w:rsidR="00FD396A">
          <w:t xml:space="preserve">I </w:t>
        </w:r>
      </w:ins>
      <w:r w:rsidR="00F15F32">
        <w:t xml:space="preserve">still managed to </w:t>
      </w:r>
      <w:ins w:id="76" w:author="Rae Hohle" w:date="2016-10-24T22:25:00Z">
        <w:r w:rsidR="00FD396A">
          <w:t>improve my skill</w:t>
        </w:r>
      </w:ins>
      <w:ins w:id="77" w:author="Rae Hohle" w:date="2016-10-24T22:30:00Z">
        <w:r w:rsidR="00E71815">
          <w:t>s quickly</w:t>
        </w:r>
      </w:ins>
      <w:ins w:id="78" w:author="Rae Hohle" w:date="2016-10-24T22:25:00Z">
        <w:r w:rsidR="00FD396A">
          <w:t xml:space="preserve"> and </w:t>
        </w:r>
      </w:ins>
      <w:r w:rsidR="00F15F32">
        <w:t xml:space="preserve">play on </w:t>
      </w:r>
      <w:del w:id="79" w:author="Rae Hohle" w:date="2016-10-24T22:25:00Z">
        <w:r w:rsidR="00F15F32" w:rsidDel="00FD396A">
          <w:delText xml:space="preserve">very </w:delText>
        </w:r>
      </w:del>
      <w:r w:rsidR="00F15F32">
        <w:t xml:space="preserve">competitive teams. </w:t>
      </w:r>
      <w:del w:id="80" w:author="Rae Hohle" w:date="2016-10-24T22:25:00Z">
        <w:r w:rsidR="00F15F32" w:rsidDel="00FD396A">
          <w:delText xml:space="preserve">Although </w:delText>
        </w:r>
        <w:r w:rsidR="00CE2C98" w:rsidDel="00FD396A">
          <w:delText>a</w:delText>
        </w:r>
      </w:del>
      <w:ins w:id="81" w:author="Rae Hohle" w:date="2016-10-24T22:25:00Z">
        <w:r w:rsidR="00FD396A">
          <w:t>In the beginning</w:t>
        </w:r>
      </w:ins>
      <w:ins w:id="82" w:author="Rae Hohle" w:date="2016-10-24T22:26:00Z">
        <w:r w:rsidR="00FD396A">
          <w:t xml:space="preserve">, </w:t>
        </w:r>
      </w:ins>
      <w:del w:id="83" w:author="Rae Hohle" w:date="2016-10-24T22:26:00Z">
        <w:r w:rsidR="00CE2C98" w:rsidDel="00FD396A">
          <w:delText>t</w:delText>
        </w:r>
        <w:r w:rsidR="00F15F32" w:rsidDel="00FD396A">
          <w:delText xml:space="preserve"> times </w:delText>
        </w:r>
      </w:del>
      <w:r w:rsidR="00F15F32">
        <w:t>I struggled to get playing time</w:t>
      </w:r>
      <w:ins w:id="84" w:author="Rae Hohle" w:date="2016-10-24T22:26:00Z">
        <w:r w:rsidR="00FD396A">
          <w:t>, but</w:t>
        </w:r>
      </w:ins>
      <w:del w:id="85" w:author="Rae Hohle" w:date="2016-10-24T22:26:00Z">
        <w:r w:rsidR="00F15F32" w:rsidDel="00FD396A">
          <w:delText>,</w:delText>
        </w:r>
      </w:del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ins w:id="86" w:author="Rae Hohle" w:date="2016-10-24T22:26:00Z">
        <w:r w:rsidR="00FD396A">
          <w:t>. I learned to always</w:t>
        </w:r>
      </w:ins>
      <w:del w:id="87" w:author="Rae Hohle" w:date="2016-10-24T22:26:00Z">
        <w:r w:rsidR="00F15F32" w:rsidDel="00FD396A">
          <w:delText>,</w:delText>
        </w:r>
      </w:del>
      <w:r w:rsidR="00F15F32">
        <w:t xml:space="preserve"> </w:t>
      </w:r>
      <w:del w:id="88" w:author="Rae Hohle" w:date="2016-10-24T22:26:00Z">
        <w:r w:rsidR="00F15F32" w:rsidDel="00FD396A">
          <w:delText>and maintained</w:delText>
        </w:r>
      </w:del>
      <w:ins w:id="89" w:author="Rae Hohle" w:date="2016-10-24T22:26:00Z">
        <w:r w:rsidR="00FD396A">
          <w:t>maintain</w:t>
        </w:r>
      </w:ins>
      <w:r w:rsidR="00F15F32">
        <w:t xml:space="preserve"> a positive attitude, instead of getting defeated. </w:t>
      </w:r>
      <w:del w:id="90" w:author="Rae Hohle" w:date="2016-10-24T22:26:00Z">
        <w:r w:rsidR="00DC35C3" w:rsidDel="00FD396A">
          <w:delText>Now</w:delText>
        </w:r>
        <w:r w:rsidR="00F15F32" w:rsidDel="00FD396A">
          <w:delText xml:space="preserve">, I </w:delText>
        </w:r>
      </w:del>
      <w:ins w:id="91" w:author="Rae Hohle" w:date="2016-10-24T22:26:00Z">
        <w:r w:rsidR="00FD396A">
          <w:t xml:space="preserve">I now compete </w:t>
        </w:r>
      </w:ins>
      <w:del w:id="92" w:author="Rae Hohle" w:date="2016-10-24T22:27:00Z">
        <w:r w:rsidR="00F15F32" w:rsidDel="00FD396A">
          <w:delText xml:space="preserve">play </w:delText>
        </w:r>
      </w:del>
      <w:ins w:id="93" w:author="Rae Hohle" w:date="2016-10-24T22:27:00Z">
        <w:r w:rsidR="00FD396A">
          <w:t xml:space="preserve">on Macalester’s varsity </w:t>
        </w:r>
      </w:ins>
      <w:r w:rsidR="00F15F32">
        <w:t xml:space="preserve">volleyball </w:t>
      </w:r>
      <w:del w:id="94" w:author="Rae Hohle" w:date="2016-10-24T22:27:00Z">
        <w:r w:rsidR="00F15F32" w:rsidDel="00FD396A">
          <w:delText xml:space="preserve">on my college varsity </w:delText>
        </w:r>
      </w:del>
      <w:r w:rsidR="00F15F32">
        <w:t xml:space="preserve">team, pursuing </w:t>
      </w:r>
      <w:r w:rsidR="001B3B05">
        <w:t>a</w:t>
      </w:r>
      <w:r w:rsidR="00F15F32">
        <w:t xml:space="preserve"> passion. </w:t>
      </w:r>
      <w:del w:id="95" w:author="Rae Hohle" w:date="2016-10-24T22:27:00Z">
        <w:r w:rsidR="001A4982" w:rsidDel="00FD396A">
          <w:delText>I chos</w:delText>
        </w:r>
      </w:del>
      <w:ins w:id="96" w:author="Rae Hohle" w:date="2016-10-24T22:27:00Z">
        <w:r w:rsidR="00FD396A">
          <w:t xml:space="preserve">Macalester </w:t>
        </w:r>
      </w:ins>
      <w:ins w:id="97" w:author="Rae Hohle" w:date="2016-10-24T22:28:00Z">
        <w:r w:rsidR="00FD396A">
          <w:t>is</w:t>
        </w:r>
      </w:ins>
      <w:del w:id="98" w:author="Rae Hohle" w:date="2016-10-24T22:27:00Z">
        <w:r w:rsidR="001A4982" w:rsidDel="00FD396A">
          <w:delText>e</w:delText>
        </w:r>
      </w:del>
      <w:r w:rsidR="001A4982">
        <w:t xml:space="preserve"> a small </w:t>
      </w:r>
      <w:r w:rsidR="001A2687">
        <w:t>lib</w:t>
      </w:r>
      <w:r w:rsidR="005F5840">
        <w:t>eral arts college far from home</w:t>
      </w:r>
      <w:ins w:id="99" w:author="Rae Hohle" w:date="2016-10-24T22:28:00Z">
        <w:r w:rsidR="00FD396A">
          <w:t xml:space="preserve">, but I have learned how to continue </w:t>
        </w:r>
      </w:ins>
      <w:ins w:id="100" w:author="Rae Hohle" w:date="2016-10-24T22:29:00Z">
        <w:r w:rsidR="00E71815">
          <w:t xml:space="preserve">to </w:t>
        </w:r>
      </w:ins>
      <w:del w:id="101" w:author="Rae Hohle" w:date="2016-10-24T22:29:00Z">
        <w:r w:rsidR="005F5840" w:rsidDel="00E71815">
          <w:delText xml:space="preserve">. </w:delText>
        </w:r>
        <w:r w:rsidR="00171807" w:rsidDel="00E71815">
          <w:delText xml:space="preserve">At this school, I </w:delText>
        </w:r>
      </w:del>
      <w:r w:rsidR="00171807">
        <w:t xml:space="preserve">expand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del w:id="102" w:author="Rae Hohle" w:date="2016-10-24T22:29:00Z">
        <w:r w:rsidR="00171807" w:rsidDel="00E71815">
          <w:delText xml:space="preserve">the country </w:delText>
        </w:r>
      </w:del>
      <w:ins w:id="103" w:author="Rae Hohle" w:date="2016-10-24T22:29:00Z">
        <w:r w:rsidR="00E71815">
          <w:t>the</w:t>
        </w:r>
      </w:ins>
      <w:del w:id="104" w:author="Rae Hohle" w:date="2016-10-24T22:29:00Z">
        <w:r w:rsidR="00087557" w:rsidDel="00E71815">
          <w:delText>and</w:delText>
        </w:r>
      </w:del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r w:rsidRPr="007932B6">
        <w:rPr>
          <w:rFonts w:ascii="Times New Roman" w:hAnsi="Times New Roman" w:cs="Times New Roman"/>
          <w:color w:val="000000"/>
        </w:rPr>
        <w:t>or</w:t>
      </w:r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/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5" w:author="Rae Hohle" w:date="2016-10-24T22:12:00Z" w:initials="RH">
    <w:p w14:paraId="50AD52BD" w14:textId="12F42A63" w:rsidR="00603A32" w:rsidRDefault="00603A32">
      <w:pPr>
        <w:pStyle w:val="CommentText"/>
      </w:pPr>
      <w:r>
        <w:rPr>
          <w:rStyle w:val="CommentReference"/>
        </w:rPr>
        <w:annotationRef/>
      </w:r>
      <w:r>
        <w:t xml:space="preserve">Not sure you want this for the Google app. Maybe just commit to saying you have found that CS is something you want to go into (true or false). </w:t>
      </w:r>
    </w:p>
  </w:comment>
  <w:comment w:id="60" w:author="Rae Hohle" w:date="2016-10-24T22:19:00Z" w:initials="RH">
    <w:p w14:paraId="68D3E3C8" w14:textId="77014ED4" w:rsidR="00FD396A" w:rsidRDefault="00FD396A">
      <w:pPr>
        <w:pStyle w:val="CommentText"/>
      </w:pPr>
      <w:r>
        <w:rPr>
          <w:rStyle w:val="CommentReference"/>
        </w:rPr>
        <w:annotationRef/>
      </w:r>
      <w:r>
        <w:t xml:space="preserve">THAT’S DOPE! Solid stuff </w:t>
      </w:r>
      <w:proofErr w:type="spellStart"/>
      <w:r>
        <w:t>hehe</w:t>
      </w:r>
      <w:proofErr w:type="spellEnd"/>
      <w:r>
        <w:t xml:space="preserve">. Google is going to love that you’ve worked on this type of user prediction stuff! </w:t>
      </w:r>
    </w:p>
  </w:comment>
  <w:comment w:id="71" w:author="Rae Hohle" w:date="2016-10-24T22:22:00Z" w:initials="RH">
    <w:p w14:paraId="510D9FCA" w14:textId="54AEDDC8" w:rsidR="00FD396A" w:rsidRDefault="00FD396A">
      <w:pPr>
        <w:pStyle w:val="CommentText"/>
      </w:pPr>
      <w:r>
        <w:rPr>
          <w:rStyle w:val="CommentReference"/>
        </w:rPr>
        <w:annotationRef/>
      </w:r>
      <w:r>
        <w:t>For CS majors I think this is something that really makes you special. You’re an athlete. Be proud of it and talk it up! It means you can work on a team, be committed, and are coachable!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A2687"/>
    <w:rsid w:val="001A4982"/>
    <w:rsid w:val="001B3B05"/>
    <w:rsid w:val="001E1C9E"/>
    <w:rsid w:val="001F71D3"/>
    <w:rsid w:val="00200C07"/>
    <w:rsid w:val="002069DC"/>
    <w:rsid w:val="00244FBB"/>
    <w:rsid w:val="00282E6F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66F"/>
    <w:rsid w:val="00444465"/>
    <w:rsid w:val="00470F48"/>
    <w:rsid w:val="004746DF"/>
    <w:rsid w:val="00504244"/>
    <w:rsid w:val="00541B13"/>
    <w:rsid w:val="005527BB"/>
    <w:rsid w:val="005D64C3"/>
    <w:rsid w:val="005D6DD8"/>
    <w:rsid w:val="005E659E"/>
    <w:rsid w:val="005F2BF0"/>
    <w:rsid w:val="005F5840"/>
    <w:rsid w:val="00603A32"/>
    <w:rsid w:val="0064557C"/>
    <w:rsid w:val="00676825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932B6"/>
    <w:rsid w:val="007A6FDE"/>
    <w:rsid w:val="007F64A6"/>
    <w:rsid w:val="00871966"/>
    <w:rsid w:val="00887991"/>
    <w:rsid w:val="00901D45"/>
    <w:rsid w:val="0092334F"/>
    <w:rsid w:val="009817CB"/>
    <w:rsid w:val="009916B6"/>
    <w:rsid w:val="00994514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A6A1B"/>
    <w:rsid w:val="00BA7E9E"/>
    <w:rsid w:val="00C41D50"/>
    <w:rsid w:val="00C44A4A"/>
    <w:rsid w:val="00C9643F"/>
    <w:rsid w:val="00CC0B05"/>
    <w:rsid w:val="00CC67D4"/>
    <w:rsid w:val="00CD003D"/>
    <w:rsid w:val="00CE2C98"/>
    <w:rsid w:val="00CF3E81"/>
    <w:rsid w:val="00D15E08"/>
    <w:rsid w:val="00D17D8A"/>
    <w:rsid w:val="00D30F6C"/>
    <w:rsid w:val="00D5275D"/>
    <w:rsid w:val="00D6138B"/>
    <w:rsid w:val="00DC35C3"/>
    <w:rsid w:val="00E01433"/>
    <w:rsid w:val="00E169CC"/>
    <w:rsid w:val="00E3460A"/>
    <w:rsid w:val="00E71815"/>
    <w:rsid w:val="00ED16D1"/>
    <w:rsid w:val="00EE1CAC"/>
    <w:rsid w:val="00F0062F"/>
    <w:rsid w:val="00F00AE6"/>
    <w:rsid w:val="00F03282"/>
    <w:rsid w:val="00F14279"/>
    <w:rsid w:val="00F15F32"/>
    <w:rsid w:val="00F21513"/>
    <w:rsid w:val="00F247D8"/>
    <w:rsid w:val="00F618F0"/>
    <w:rsid w:val="00F65CF3"/>
    <w:rsid w:val="00FB7AB8"/>
    <w:rsid w:val="00FD396A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2016-10-26T22:39:00Z</dcterms:created>
  <dcterms:modified xsi:type="dcterms:W3CDTF">2016-10-26T22:39:00Z</dcterms:modified>
</cp:coreProperties>
</file>