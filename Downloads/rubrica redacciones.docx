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1BEC" w:rsidRDefault="007E1BEC" w:rsidP="00C54C8F">
      <w:pPr>
        <w:spacing w:after="820" w:line="240" w:lineRule="auto"/>
      </w:pPr>
    </w:p>
    <w:p w:rsidR="007E1BEC" w:rsidRDefault="007E1BEC"/>
    <w:tbl>
      <w:tblPr>
        <w:tblStyle w:val="a"/>
        <w:tblW w:w="10800" w:type="dxa"/>
        <w:tblInd w:w="-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360"/>
        <w:gridCol w:w="1680"/>
        <w:gridCol w:w="1785"/>
        <w:gridCol w:w="1980"/>
      </w:tblGrid>
      <w:tr w:rsidR="007E1BEC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 xml:space="preserve"> </w:t>
            </w:r>
          </w:p>
        </w:tc>
        <w:tc>
          <w:tcPr>
            <w:tcW w:w="3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Avanzado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Intermedio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 xml:space="preserve">Básico 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Mínimo</w:t>
            </w:r>
          </w:p>
        </w:tc>
      </w:tr>
      <w:tr w:rsidR="007E1BEC" w:rsidRPr="00C54C8F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F2F2F2"/>
              </w:rPr>
              <w:t>Gramática</w:t>
            </w:r>
          </w:p>
        </w:tc>
        <w:tc>
          <w:tcPr>
            <w:tcW w:w="3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7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Sin errores o muy pocos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-4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Pocos errores. No interfieren en la comprensión del  texto.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90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Aunque era comprensible, había muchos errores.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90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Tus errores gramaticales hacen casi incomprensible tu redacción.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Estilo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numPr>
                <w:ilvl w:val="0"/>
                <w:numId w:val="4"/>
              </w:numPr>
              <w:ind w:left="165" w:firstLine="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Puede que haya algún error, pero, en general, el vocabulario es correcto y variado</w:t>
            </w:r>
          </w:p>
          <w:p w:rsidR="007E1BEC" w:rsidRDefault="00221C8F">
            <w:pPr>
              <w:numPr>
                <w:ilvl w:val="0"/>
                <w:numId w:val="4"/>
              </w:numPr>
              <w:ind w:left="165" w:firstLine="0"/>
              <w:contextualSpacing/>
              <w:rPr>
                <w:rFonts w:ascii="Calibri" w:eastAsia="Calibri" w:hAnsi="Calibri" w:cs="Calibri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 xml:space="preserve"> Adecuación del léxico. Por ejemplo, no usas “Yo pienso que”, “en mi opinión”, “creo que …” </w:t>
            </w:r>
            <w:r>
              <w:rPr>
                <w:rFonts w:ascii="Calibri" w:eastAsia="Calibri" w:hAnsi="Calibri" w:cs="Calibri"/>
              </w:rPr>
              <w:t>O “tal vez” o “quizás” cuando escribes tu tesis.</w:t>
            </w:r>
          </w:p>
          <w:p w:rsidR="007E1BEC" w:rsidRPr="00C54C8F" w:rsidRDefault="00221C8F">
            <w:pPr>
              <w:numPr>
                <w:ilvl w:val="0"/>
                <w:numId w:val="4"/>
              </w:numPr>
              <w:ind w:left="165" w:firstLine="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Evitas la repetición con el uso de sinónimos</w:t>
            </w:r>
          </w:p>
          <w:p w:rsidR="007E1BEC" w:rsidRPr="00C54C8F" w:rsidRDefault="00221C8F">
            <w:pPr>
              <w:numPr>
                <w:ilvl w:val="0"/>
                <w:numId w:val="4"/>
              </w:numPr>
              <w:ind w:left="165" w:firstLine="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Buen equilibrio entre oraciones simples y complejas</w:t>
            </w:r>
          </w:p>
          <w:p w:rsidR="007E1BEC" w:rsidRPr="00C54C8F" w:rsidRDefault="00221C8F">
            <w:pPr>
              <w:numPr>
                <w:ilvl w:val="0"/>
                <w:numId w:val="4"/>
              </w:numPr>
              <w:ind w:left="165" w:firstLine="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Evitas las palabra</w:t>
            </w:r>
            <w:r w:rsidRPr="00C54C8F">
              <w:rPr>
                <w:rFonts w:ascii="Calibri" w:eastAsia="Calibri" w:hAnsi="Calibri" w:cs="Calibri"/>
                <w:lang w:val="es-ES"/>
              </w:rPr>
              <w:t>s excesivamente vagas e imprecisas</w:t>
            </w:r>
          </w:p>
          <w:p w:rsidR="007E1BEC" w:rsidRPr="00C54C8F" w:rsidRDefault="00221C8F">
            <w:pPr>
              <w:ind w:left="7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 xml:space="preserve"> 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</w:rPr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13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</w:rPr>
              <w:t>Faltan más de 2 componentes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7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Tesis  y primer párrafo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numPr>
                <w:ilvl w:val="0"/>
                <w:numId w:val="7"/>
              </w:numPr>
              <w:ind w:left="43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Escribe una frase con gancho para captar la atención (captatio benevolentiae).</w:t>
            </w:r>
          </w:p>
          <w:p w:rsidR="007E1BEC" w:rsidRPr="00C54C8F" w:rsidRDefault="00221C8F">
            <w:pPr>
              <w:numPr>
                <w:ilvl w:val="0"/>
                <w:numId w:val="7"/>
              </w:numPr>
              <w:ind w:left="43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Escribe la tesis de manera concisa.</w:t>
            </w:r>
          </w:p>
          <w:p w:rsidR="007E1BEC" w:rsidRPr="00C54C8F" w:rsidRDefault="00221C8F">
            <w:pPr>
              <w:numPr>
                <w:ilvl w:val="0"/>
                <w:numId w:val="7"/>
              </w:numPr>
              <w:ind w:left="43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No menciona fuentes en el primer párrafo</w:t>
            </w:r>
          </w:p>
          <w:p w:rsidR="007E1BEC" w:rsidRPr="00C54C8F" w:rsidRDefault="00221C8F" w:rsidP="007E1BEC">
            <w:pPr>
              <w:contextualSpacing/>
              <w:rPr>
                <w:rFonts w:ascii="Calibri" w:eastAsia="Calibri" w:hAnsi="Calibri" w:cs="Calibri"/>
                <w:lang w:val="es-ES"/>
              </w:rPr>
              <w:pPrChange w:id="0" w:author="Tamara Tarkington" w:date="2016-03-17T04:30:00Z">
                <w:pPr>
                  <w:numPr>
                    <w:numId w:val="7"/>
                  </w:numPr>
                  <w:ind w:left="435" w:hanging="270"/>
                  <w:contextualSpacing/>
                </w:pPr>
              </w:pPrChange>
            </w:pPr>
            <w:del w:id="1" w:author="Tamara Tarkington" w:date="2016-03-17T04:30:00Z">
              <w:r w:rsidRPr="00C54C8F">
                <w:rPr>
                  <w:rFonts w:ascii="Calibri" w:eastAsia="Calibri" w:hAnsi="Calibri" w:cs="Calibri"/>
                  <w:lang w:val="es-ES"/>
                </w:rPr>
                <w:delText>b)</w:delText>
              </w:r>
            </w:del>
            <w:r w:rsidRPr="00C54C8F">
              <w:rPr>
                <w:rFonts w:ascii="Calibri" w:eastAsia="Calibri" w:hAnsi="Calibri" w:cs="Calibri"/>
                <w:lang w:val="es-ES"/>
              </w:rPr>
              <w:t xml:space="preserve"> </w:t>
            </w:r>
            <w:del w:id="2" w:author="Tamara Tarkington" w:date="2016-03-17T04:30:00Z">
              <w:r w:rsidRPr="00C54C8F">
                <w:rPr>
                  <w:rFonts w:ascii="Calibri" w:eastAsia="Calibri" w:hAnsi="Calibri" w:cs="Calibri"/>
                  <w:lang w:val="es-ES"/>
                </w:rPr>
                <w:delText xml:space="preserve">  </w:delText>
              </w:r>
            </w:del>
            <w:r w:rsidRPr="00C54C8F">
              <w:rPr>
                <w:rFonts w:ascii="Calibri" w:eastAsia="Calibri" w:hAnsi="Calibri" w:cs="Calibri"/>
                <w:lang w:val="es-ES"/>
              </w:rPr>
              <w:t xml:space="preserve">  Directamente responde al enunciado o planteamiento del ensayo (prompt).</w:t>
            </w:r>
          </w:p>
          <w:p w:rsidR="007E1BEC" w:rsidRPr="00C54C8F" w:rsidRDefault="00221C8F">
            <w:pPr>
              <w:numPr>
                <w:ilvl w:val="0"/>
                <w:numId w:val="7"/>
              </w:numPr>
              <w:ind w:left="43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 xml:space="preserve">c)      Delinea de qué va a tratar el ensayo. Es una hoja </w:t>
            </w:r>
            <w:r w:rsidRPr="00C54C8F">
              <w:rPr>
                <w:rFonts w:ascii="Calibri" w:eastAsia="Calibri" w:hAnsi="Calibri" w:cs="Calibri"/>
                <w:lang w:val="es-ES"/>
              </w:rPr>
              <w:lastRenderedPageBreak/>
              <w:t>de ruta (roadmap) del ensayo.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</w:rPr>
              <w:lastRenderedPageBreak/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13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>altan más de 2 componentes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lastRenderedPageBreak/>
              <w:t>Formato y Sangrado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numPr>
                <w:ilvl w:val="0"/>
                <w:numId w:val="6"/>
              </w:numPr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 palabras mínimo</w:t>
            </w:r>
          </w:p>
          <w:p w:rsidR="007E1BEC" w:rsidRPr="00C54C8F" w:rsidRDefault="00221C8F">
            <w:pPr>
              <w:numPr>
                <w:ilvl w:val="0"/>
                <w:numId w:val="6"/>
              </w:numPr>
              <w:ind w:hanging="36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 xml:space="preserve"> Hay sangrado al inicio de cada párrafo.</w:t>
            </w:r>
          </w:p>
          <w:p w:rsidR="007E1BEC" w:rsidRDefault="00221C8F">
            <w:pPr>
              <w:numPr>
                <w:ilvl w:val="0"/>
                <w:numId w:val="6"/>
              </w:numPr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Hay 3  párrafos al menos:</w:t>
            </w:r>
          </w:p>
          <w:p w:rsidR="007E1BEC" w:rsidRDefault="00221C8F">
            <w:pPr>
              <w:ind w:left="345"/>
            </w:pPr>
            <w:r>
              <w:rPr>
                <w:rFonts w:ascii="Calibri" w:eastAsia="Calibri" w:hAnsi="Calibri" w:cs="Calibri"/>
              </w:rPr>
              <w:t>a)     Introducción</w:t>
            </w:r>
          </w:p>
          <w:p w:rsidR="007E1BEC" w:rsidRPr="00C54C8F" w:rsidRDefault="00221C8F">
            <w:pPr>
              <w:ind w:left="34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b)     Desarrollo o cuerpo (hasta tres párrafos y al menos 1)</w:t>
            </w:r>
          </w:p>
          <w:p w:rsidR="007E1BEC" w:rsidRDefault="00221C8F">
            <w:pPr>
              <w:ind w:left="345"/>
            </w:pPr>
            <w:r>
              <w:rPr>
                <w:rFonts w:ascii="Calibri" w:eastAsia="Calibri" w:hAnsi="Calibri" w:cs="Calibri"/>
              </w:rPr>
              <w:t>c)      Conclusión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 w:right="-195"/>
            </w:pPr>
            <w:r>
              <w:rPr>
                <w:rFonts w:ascii="Calibri" w:eastAsia="Calibri" w:hAnsi="Calibri" w:cs="Calibri"/>
              </w:rPr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165" w:right="-19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 w:right="-195"/>
            </w:pPr>
            <w:r>
              <w:rPr>
                <w:rFonts w:ascii="Calibri" w:eastAsia="Calibri" w:hAnsi="Calibri" w:cs="Calibri"/>
              </w:rPr>
              <w:t>Faltan más de 2 componentes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Fuentes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numPr>
                <w:ilvl w:val="0"/>
                <w:numId w:val="1"/>
              </w:numPr>
              <w:ind w:left="34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Hace uso de los hechos o estadísticas de las fuentes para argumentar</w:t>
            </w:r>
          </w:p>
          <w:p w:rsidR="007E1BEC" w:rsidRPr="00C54C8F" w:rsidRDefault="00221C8F">
            <w:pPr>
              <w:numPr>
                <w:ilvl w:val="0"/>
                <w:numId w:val="1"/>
              </w:numPr>
              <w:ind w:left="345" w:hanging="27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Cuando cita, no lo hace para resumir ideas de las fuentes, sino para sintetizar e interpretar.</w:t>
            </w:r>
          </w:p>
          <w:p w:rsidR="007E1BEC" w:rsidRDefault="00221C8F">
            <w:pPr>
              <w:numPr>
                <w:ilvl w:val="0"/>
                <w:numId w:val="1"/>
              </w:numPr>
              <w:ind w:left="345" w:hanging="270"/>
              <w:contextualSpacing/>
              <w:rPr>
                <w:rFonts w:ascii="Calibri" w:eastAsia="Calibri" w:hAnsi="Calibri" w:cs="Calibri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 xml:space="preserve">Cita a las fuentes correctamente. </w:t>
            </w:r>
            <w:r>
              <w:rPr>
                <w:rFonts w:ascii="Calibri" w:eastAsia="Calibri" w:hAnsi="Calibri" w:cs="Calibri"/>
              </w:rPr>
              <w:t>Por ejemplo:</w:t>
            </w:r>
          </w:p>
          <w:p w:rsidR="007E1BEC" w:rsidRPr="00C54C8F" w:rsidRDefault="00221C8F">
            <w:pPr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i/>
                <w:lang w:val="es-ES"/>
              </w:rPr>
              <w:t>De acuerdo con la fuente #1</w:t>
            </w:r>
          </w:p>
          <w:p w:rsidR="007E1BEC" w:rsidRDefault="00221C8F">
            <w:r>
              <w:rPr>
                <w:rFonts w:ascii="Calibri" w:eastAsia="Calibri" w:hAnsi="Calibri" w:cs="Calibri"/>
                <w:i/>
              </w:rPr>
              <w:t>Según la fuente 1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</w:pPr>
            <w:r>
              <w:rPr>
                <w:rFonts w:ascii="Calibri" w:eastAsia="Calibri" w:hAnsi="Calibri" w:cs="Calibri"/>
              </w:rPr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4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</w:pPr>
            <w:r>
              <w:rPr>
                <w:rFonts w:ascii="Calibri" w:eastAsia="Calibri" w:hAnsi="Calibri" w:cs="Calibri"/>
              </w:rPr>
              <w:t>Faltan más de 2 componentes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 xml:space="preserve">Desarrollo 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Hay datos que organiza la evidencia para persuadir al lector de la lógica de tu interpretación del tema</w:t>
            </w:r>
          </w:p>
          <w:p w:rsidR="007E1BEC" w:rsidRPr="00C54C8F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Hay una transición entre los párrafos</w:t>
            </w:r>
          </w:p>
          <w:p w:rsidR="007E1BEC" w:rsidRPr="00C54C8F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Sintetiza e interpretas la información de las fuentes</w:t>
            </w:r>
          </w:p>
          <w:p w:rsidR="007E1BEC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Haces conexiones y/o comparaciones</w:t>
            </w:r>
          </w:p>
          <w:p w:rsidR="007E1BEC" w:rsidRPr="00C54C8F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Puedes tener un párrafo p</w:t>
            </w:r>
            <w:r w:rsidRPr="00C54C8F">
              <w:rPr>
                <w:rFonts w:ascii="Calibri" w:eastAsia="Calibri" w:hAnsi="Calibri" w:cs="Calibri"/>
                <w:lang w:val="es-ES"/>
              </w:rPr>
              <w:t>ara exponer un contra-argumento. Es decir, un punto de vista diferente a tu argumentación o incluso una argumentación que disputa la tesis.</w:t>
            </w:r>
          </w:p>
          <w:p w:rsidR="007E1BEC" w:rsidRPr="00C54C8F" w:rsidRDefault="00221C8F">
            <w:pPr>
              <w:numPr>
                <w:ilvl w:val="0"/>
                <w:numId w:val="8"/>
              </w:numPr>
              <w:ind w:left="345" w:hanging="18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Hay coherencia en tu argumentación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</w:pPr>
            <w:r>
              <w:rPr>
                <w:rFonts w:ascii="Calibri" w:eastAsia="Calibri" w:hAnsi="Calibri" w:cs="Calibri"/>
              </w:rPr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4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</w:pPr>
            <w:r>
              <w:rPr>
                <w:rFonts w:ascii="Calibri" w:eastAsia="Calibri" w:hAnsi="Calibri" w:cs="Calibri"/>
              </w:rPr>
              <w:t>Faltan más de 2 componentes</w:t>
            </w:r>
          </w:p>
        </w:tc>
      </w:tr>
      <w:tr w:rsidR="007E1BEC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lastRenderedPageBreak/>
              <w:t>Concl</w:t>
            </w:r>
            <w:r>
              <w:rPr>
                <w:rFonts w:ascii="Calibri" w:eastAsia="Calibri" w:hAnsi="Calibri" w:cs="Calibri"/>
                <w:b/>
                <w:shd w:val="clear" w:color="auto" w:fill="E7E6E6"/>
              </w:rPr>
              <w:t>usión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 tus ideas</w:t>
            </w:r>
          </w:p>
          <w:p w:rsidR="007E1BEC" w:rsidRPr="00C54C8F" w:rsidRDefault="00221C8F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Haz una llamada a la acción</w:t>
            </w:r>
          </w:p>
          <w:p w:rsidR="007E1BEC" w:rsidRDefault="00221C8F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Sugiere soluciones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</w:rPr>
              <w:t>Falta un componente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165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lang w:val="es-ES"/>
              </w:rPr>
              <w:t>Falta más de un componente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</w:rPr>
              <w:t>Faltan más de 2 componentes</w:t>
            </w:r>
          </w:p>
        </w:tc>
      </w:tr>
    </w:tbl>
    <w:p w:rsidR="007E1BEC" w:rsidRDefault="007E1BEC"/>
    <w:p w:rsidR="007E1BEC" w:rsidRDefault="007E1BEC"/>
    <w:p w:rsidR="007E1BEC" w:rsidRPr="00C54C8F" w:rsidRDefault="00221C8F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s-ES"/>
        </w:rPr>
      </w:pPr>
      <w:r w:rsidRPr="00C54C8F">
        <w:rPr>
          <w:rFonts w:ascii="Calibri" w:eastAsia="Calibri" w:hAnsi="Calibri" w:cs="Calibri"/>
          <w:lang w:val="es-ES"/>
        </w:rPr>
        <w:t>Responde a estas preguntas sobre tu ensayo para asegurarte de que has conseguido tus objetivos:</w:t>
      </w:r>
    </w:p>
    <w:p w:rsidR="007E1BEC" w:rsidRPr="00C54C8F" w:rsidRDefault="00221C8F">
      <w:pPr>
        <w:rPr>
          <w:lang w:val="es-ES"/>
        </w:rPr>
      </w:pPr>
      <w:r w:rsidRPr="00C54C8F">
        <w:rPr>
          <w:rFonts w:ascii="Calibri" w:eastAsia="Calibri" w:hAnsi="Calibri" w:cs="Calibri"/>
          <w:lang w:val="es-ES"/>
        </w:rPr>
        <w:t xml:space="preserve">1.      </w:t>
      </w:r>
      <w:r w:rsidRPr="00C54C8F">
        <w:rPr>
          <w:rFonts w:ascii="Calibri" w:eastAsia="Calibri" w:hAnsi="Calibri" w:cs="Calibri"/>
          <w:lang w:val="es-ES"/>
        </w:rPr>
        <w:t>¿Responde a la pregunta o planteamiento del ensayo?</w:t>
      </w:r>
    </w:p>
    <w:p w:rsidR="007E1BEC" w:rsidRPr="00C54C8F" w:rsidRDefault="00221C8F">
      <w:pPr>
        <w:rPr>
          <w:lang w:val="es-ES"/>
        </w:rPr>
      </w:pPr>
      <w:r w:rsidRPr="00C54C8F">
        <w:rPr>
          <w:rFonts w:ascii="Calibri" w:eastAsia="Calibri" w:hAnsi="Calibri" w:cs="Calibri"/>
          <w:lang w:val="es-ES"/>
        </w:rPr>
        <w:t>2.      ¿Ha adoptado una posición que otros podrían disputar con otros argumentos?</w:t>
      </w:r>
    </w:p>
    <w:p w:rsidR="007E1BEC" w:rsidRPr="00C54C8F" w:rsidRDefault="00221C8F">
      <w:pPr>
        <w:rPr>
          <w:lang w:val="es-ES"/>
        </w:rPr>
      </w:pPr>
      <w:r w:rsidRPr="00C54C8F">
        <w:rPr>
          <w:rFonts w:ascii="Calibri" w:eastAsia="Calibri" w:hAnsi="Calibri" w:cs="Calibri"/>
          <w:lang w:val="es-ES"/>
        </w:rPr>
        <w:t>3.      ¿Es una tesis específica (no vaga o general)?</w:t>
      </w:r>
    </w:p>
    <w:p w:rsidR="007E1BEC" w:rsidRPr="00C54C8F" w:rsidRDefault="00221C8F">
      <w:pPr>
        <w:rPr>
          <w:lang w:val="es-ES"/>
        </w:rPr>
      </w:pPr>
      <w:r w:rsidRPr="00C54C8F">
        <w:rPr>
          <w:rFonts w:ascii="Calibri" w:eastAsia="Calibri" w:hAnsi="Calibri" w:cs="Calibri"/>
          <w:lang w:val="es-ES"/>
        </w:rPr>
        <w:t xml:space="preserve">4.      </w:t>
      </w:r>
      <w:r w:rsidRPr="00C54C8F">
        <w:rPr>
          <w:rFonts w:ascii="Calibri" w:eastAsia="Calibri" w:hAnsi="Calibri" w:cs="Calibri"/>
          <w:lang w:val="es-ES"/>
        </w:rPr>
        <w:t>¿Se argumenta en la redacción de manera que se respalda la tesis sin digresiones (</w:t>
      </w:r>
      <w:r w:rsidRPr="00C54C8F">
        <w:rPr>
          <w:rFonts w:ascii="Calibri" w:eastAsia="Calibri" w:hAnsi="Calibri" w:cs="Calibri"/>
          <w:i/>
          <w:lang w:val="es-ES"/>
        </w:rPr>
        <w:t>without wandering</w:t>
      </w:r>
      <w:r w:rsidRPr="00C54C8F">
        <w:rPr>
          <w:rFonts w:ascii="Calibri" w:eastAsia="Calibri" w:hAnsi="Calibri" w:cs="Calibri"/>
          <w:lang w:val="es-ES"/>
        </w:rPr>
        <w:t>)?</w:t>
      </w:r>
    </w:p>
    <w:p w:rsidR="007E1BEC" w:rsidRPr="00C54C8F" w:rsidRDefault="00221C8F">
      <w:pPr>
        <w:rPr>
          <w:lang w:val="es-ES"/>
        </w:rPr>
      </w:pPr>
      <w:r w:rsidRPr="00C54C8F">
        <w:rPr>
          <w:rFonts w:ascii="Calibri" w:eastAsia="Calibri" w:hAnsi="Calibri" w:cs="Calibri"/>
          <w:lang w:val="es-ES"/>
        </w:rPr>
        <w:t>5.      ¿Aprueba mi ensayo la prueba del “cómo” y el “por qué”? Si el lector no tiene respuestas para estas preguntas, tu ensayo es probablemente vago o d</w:t>
      </w:r>
      <w:r w:rsidRPr="00C54C8F">
        <w:rPr>
          <w:rFonts w:ascii="Calibri" w:eastAsia="Calibri" w:hAnsi="Calibri" w:cs="Calibri"/>
          <w:lang w:val="es-ES"/>
        </w:rPr>
        <w:t>e final abierto o expositivo, pero no persuasivo.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356"/>
        <w:gridCol w:w="1475"/>
        <w:gridCol w:w="1088"/>
        <w:gridCol w:w="1266"/>
        <w:gridCol w:w="1535"/>
      </w:tblGrid>
      <w:tr w:rsidR="007E1BEC"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Pr="00C54C8F" w:rsidRDefault="00221C8F">
            <w:pPr>
              <w:ind w:left="-540"/>
              <w:rPr>
                <w:lang w:val="es-ES"/>
              </w:rPr>
            </w:pPr>
            <w:r w:rsidRPr="00C54C8F">
              <w:rPr>
                <w:rFonts w:ascii="Calibri" w:eastAsia="Calibri" w:hAnsi="Calibri" w:cs="Calibri"/>
                <w:b/>
                <w:shd w:val="clear" w:color="auto" w:fill="70AD47"/>
                <w:lang w:val="es-ES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Avanzado</w:t>
            </w:r>
          </w:p>
        </w:tc>
        <w:tc>
          <w:tcPr>
            <w:tcW w:w="1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Intermedio</w:t>
            </w:r>
          </w:p>
        </w:tc>
        <w:tc>
          <w:tcPr>
            <w:tcW w:w="10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 xml:space="preserve">Básico 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Mínimo</w:t>
            </w:r>
          </w:p>
        </w:tc>
        <w:tc>
          <w:tcPr>
            <w:tcW w:w="15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ED7D31"/>
              </w:rPr>
              <w:t>Insuficiente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Gramática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Estilo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Tesis (primer párrafo)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Formato y Sangrado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Fuentes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Desarrollo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</w:rPr>
              <w:t>Conclusión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</w:tbl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7E1BEC"/>
    <w:p w:rsidR="007E1BEC" w:rsidRDefault="00221C8F">
      <w:bookmarkStart w:id="3" w:name="_GoBack"/>
      <w:bookmarkEnd w:id="3"/>
      <w:r>
        <w:rPr>
          <w:rFonts w:ascii="Calibri" w:eastAsia="Calibri" w:hAnsi="Calibri" w:cs="Calibri"/>
        </w:rPr>
        <w:lastRenderedPageBreak/>
        <w:t xml:space="preserve">Nombre: ______________________________________________________ </w:t>
      </w:r>
      <w:r>
        <w:rPr>
          <w:rFonts w:ascii="Calibri" w:eastAsia="Calibri" w:hAnsi="Calibri" w:cs="Calibri"/>
          <w:sz w:val="48"/>
          <w:szCs w:val="48"/>
        </w:rPr>
        <w:t>Ensayo</w:t>
      </w:r>
    </w:p>
    <w:p w:rsidR="007E1BEC" w:rsidRDefault="007E1BEC"/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</w:t>
      </w:r>
      <w:r>
        <w:rPr>
          <w:rFonts w:ascii="Calibri" w:eastAsia="Calibri" w:hAnsi="Calibri" w:cs="Calibri"/>
          <w:sz w:val="24"/>
          <w:szCs w:val="24"/>
        </w:rPr>
        <w:t>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</w:t>
      </w:r>
      <w:r>
        <w:rPr>
          <w:rFonts w:ascii="Calibri" w:eastAsia="Calibri" w:hAnsi="Calibri" w:cs="Calibri"/>
          <w:sz w:val="24"/>
          <w:szCs w:val="24"/>
        </w:rPr>
        <w:t>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p w:rsidR="007E1BEC" w:rsidRDefault="00221C8F">
      <w:pPr>
        <w:spacing w:line="480" w:lineRule="auto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</w:t>
      </w: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360"/>
        <w:gridCol w:w="1480"/>
        <w:gridCol w:w="1080"/>
        <w:gridCol w:w="1260"/>
        <w:gridCol w:w="1540"/>
      </w:tblGrid>
      <w:tr w:rsidR="007E1BEC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-540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Avanzado</w:t>
            </w:r>
          </w:p>
        </w:tc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Intermedio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 xml:space="preserve">Básico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70AD47"/>
              </w:rPr>
              <w:t>Mínimo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35"/>
            </w:pPr>
            <w:r>
              <w:rPr>
                <w:rFonts w:ascii="Calibri" w:eastAsia="Calibri" w:hAnsi="Calibri" w:cs="Calibri"/>
                <w:b/>
                <w:shd w:val="clear" w:color="auto" w:fill="ED7D31"/>
              </w:rPr>
              <w:t>I</w:t>
            </w:r>
            <w:r>
              <w:rPr>
                <w:rFonts w:ascii="Calibri" w:eastAsia="Calibri" w:hAnsi="Calibri" w:cs="Calibri"/>
                <w:b/>
                <w:shd w:val="clear" w:color="auto" w:fill="ED7D31"/>
              </w:rPr>
              <w:t>nsuficiente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Gramática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Estilo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Tesis (primer párrafo)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Formato y Sangrado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Fuentes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  <w:shd w:val="clear" w:color="auto" w:fill="E7E6E6"/>
              </w:rPr>
              <w:t>Desarrollo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10-9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8-7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4-3-2-1-0</w:t>
            </w:r>
          </w:p>
        </w:tc>
      </w:tr>
      <w:tr w:rsidR="007E1BEC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165"/>
            </w:pPr>
            <w:r>
              <w:rPr>
                <w:rFonts w:ascii="Calibri" w:eastAsia="Calibri" w:hAnsi="Calibri" w:cs="Calibri"/>
                <w:b/>
              </w:rPr>
              <w:lastRenderedPageBreak/>
              <w:t>Conclusión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BEC" w:rsidRDefault="00221C8F">
            <w:pPr>
              <w:ind w:left="45"/>
              <w:jc w:val="center"/>
            </w:pPr>
            <w:r>
              <w:rPr>
                <w:rFonts w:ascii="Calibri" w:eastAsia="Calibri" w:hAnsi="Calibri" w:cs="Calibri"/>
              </w:rPr>
              <w:t>1-0</w:t>
            </w:r>
          </w:p>
        </w:tc>
      </w:tr>
    </w:tbl>
    <w:p w:rsidR="007E1BEC" w:rsidRDefault="007E1BEC"/>
    <w:sectPr w:rsidR="007E1B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8F" w:rsidRDefault="00221C8F">
      <w:pPr>
        <w:spacing w:line="240" w:lineRule="auto"/>
      </w:pPr>
      <w:r>
        <w:separator/>
      </w:r>
    </w:p>
  </w:endnote>
  <w:endnote w:type="continuationSeparator" w:id="0">
    <w:p w:rsidR="00221C8F" w:rsidRDefault="00221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8F" w:rsidRDefault="00221C8F">
      <w:pPr>
        <w:spacing w:line="240" w:lineRule="auto"/>
      </w:pPr>
      <w:r>
        <w:separator/>
      </w:r>
    </w:p>
  </w:footnote>
  <w:footnote w:type="continuationSeparator" w:id="0">
    <w:p w:rsidR="00221C8F" w:rsidRDefault="00221C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35C5"/>
    <w:multiLevelType w:val="multilevel"/>
    <w:tmpl w:val="22E87E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8D265C"/>
    <w:multiLevelType w:val="multilevel"/>
    <w:tmpl w:val="87A43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1672462"/>
    <w:multiLevelType w:val="multilevel"/>
    <w:tmpl w:val="081A2E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06F5CE0"/>
    <w:multiLevelType w:val="multilevel"/>
    <w:tmpl w:val="9034B5B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A24B20"/>
    <w:multiLevelType w:val="multilevel"/>
    <w:tmpl w:val="C46E6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1EB3141"/>
    <w:multiLevelType w:val="multilevel"/>
    <w:tmpl w:val="B1DCCE5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57E728B"/>
    <w:multiLevelType w:val="multilevel"/>
    <w:tmpl w:val="3D6E21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6CC3031"/>
    <w:multiLevelType w:val="multilevel"/>
    <w:tmpl w:val="1C984D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EC"/>
    <w:rsid w:val="00221C8F"/>
    <w:rsid w:val="007E1BEC"/>
    <w:rsid w:val="00C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7CE98-9CAF-41E6-8DB5-366BFE7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C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Arevalo, Paco</dc:creator>
  <cp:lastModifiedBy>Arevalo, Paco</cp:lastModifiedBy>
  <cp:revision>2</cp:revision>
  <dcterms:created xsi:type="dcterms:W3CDTF">2016-03-26T15:21:00Z</dcterms:created>
  <dcterms:modified xsi:type="dcterms:W3CDTF">2016-03-26T15:21:00Z</dcterms:modified>
</cp:coreProperties>
</file>