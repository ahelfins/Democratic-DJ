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F353EE" w14:textId="77777777" w:rsidR="00FA3989" w:rsidRDefault="005F24AD">
      <w:pPr>
        <w:pStyle w:val="normal0"/>
        <w:spacing w:line="480" w:lineRule="auto"/>
      </w:pPr>
      <w:r>
        <w:rPr>
          <w:rFonts w:ascii="Times New Roman" w:eastAsia="Times New Roman" w:hAnsi="Times New Roman" w:cs="Times New Roman"/>
          <w:sz w:val="24"/>
          <w:szCs w:val="24"/>
        </w:rPr>
        <w:t>Ashley Helfinstein</w:t>
      </w:r>
    </w:p>
    <w:p w14:paraId="4CE7DB2E" w14:textId="77777777" w:rsidR="00FA3989" w:rsidRDefault="005F24AD">
      <w:pPr>
        <w:pStyle w:val="normal0"/>
        <w:spacing w:line="480" w:lineRule="auto"/>
      </w:pPr>
      <w:r>
        <w:rPr>
          <w:rFonts w:ascii="Times New Roman" w:eastAsia="Times New Roman" w:hAnsi="Times New Roman" w:cs="Times New Roman"/>
          <w:sz w:val="24"/>
          <w:szCs w:val="24"/>
        </w:rPr>
        <w:t>18 October 2015</w:t>
      </w:r>
    </w:p>
    <w:p w14:paraId="75D04827" w14:textId="77777777" w:rsidR="001B5996" w:rsidRPr="001B5996" w:rsidRDefault="005F24AD">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645 words</w:t>
      </w:r>
      <w:r w:rsidR="001B5996">
        <w:rPr>
          <w:rFonts w:ascii="Times New Roman" w:eastAsia="Times New Roman" w:hAnsi="Times New Roman" w:cs="Times New Roman"/>
          <w:sz w:val="24"/>
          <w:szCs w:val="24"/>
        </w:rPr>
        <w:t xml:space="preserve"> (650 maximum)</w:t>
      </w:r>
    </w:p>
    <w:p w14:paraId="526CF535" w14:textId="77777777" w:rsidR="00FA3989" w:rsidRDefault="005F24AD">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App Prompt: Discuss an accomplishment or event, formal or informal, that marked your transition from childhood to adulthood within your culture, community or family. </w:t>
      </w:r>
    </w:p>
    <w:p w14:paraId="2831B00A" w14:textId="77777777" w:rsidR="005F24AD" w:rsidRDefault="005F24AD">
      <w:pPr>
        <w:pStyle w:val="normal0"/>
        <w:spacing w:line="480" w:lineRule="auto"/>
      </w:pPr>
    </w:p>
    <w:p w14:paraId="3907C19B" w14:textId="57EDED46" w:rsidR="00FA3989" w:rsidRDefault="005F24AD" w:rsidP="001B5996">
      <w:pPr>
        <w:pStyle w:val="normal0"/>
        <w:spacing w:line="480" w:lineRule="auto"/>
        <w:ind w:firstLine="720"/>
      </w:pPr>
      <w:commentRangeStart w:id="0"/>
      <w:r>
        <w:rPr>
          <w:rFonts w:ascii="Times New Roman" w:eastAsia="Times New Roman" w:hAnsi="Times New Roman" w:cs="Times New Roman"/>
          <w:sz w:val="24"/>
          <w:szCs w:val="24"/>
        </w:rPr>
        <w:t>The</w:t>
      </w:r>
      <w:commentRangeEnd w:id="0"/>
      <w:r w:rsidR="00AE2CAC">
        <w:rPr>
          <w:rStyle w:val="CommentReference"/>
        </w:rPr>
        <w:commentReference w:id="0"/>
      </w:r>
      <w:r>
        <w:rPr>
          <w:rFonts w:ascii="Times New Roman" w:eastAsia="Times New Roman" w:hAnsi="Times New Roman" w:cs="Times New Roman"/>
          <w:sz w:val="24"/>
          <w:szCs w:val="24"/>
        </w:rPr>
        <w:t xml:space="preserve"> lost feeling dropped in my stomach and ballooned out of co</w:t>
      </w:r>
      <w:r w:rsidR="00C734F7">
        <w:rPr>
          <w:rFonts w:ascii="Times New Roman" w:eastAsia="Times New Roman" w:hAnsi="Times New Roman" w:cs="Times New Roman"/>
          <w:sz w:val="24"/>
          <w:szCs w:val="24"/>
        </w:rPr>
        <w:t xml:space="preserve">ntrol, taking up all the space </w:t>
      </w:r>
      <w:r>
        <w:rPr>
          <w:rFonts w:ascii="Times New Roman" w:eastAsia="Times New Roman" w:hAnsi="Times New Roman" w:cs="Times New Roman"/>
          <w:sz w:val="24"/>
          <w:szCs w:val="24"/>
        </w:rPr>
        <w:t xml:space="preserve">until I thought I would throw up. Panic buzzed through my entire body. On my own for real now, I had no clue what to do. </w:t>
      </w:r>
    </w:p>
    <w:p w14:paraId="799B187E" w14:textId="77777777" w:rsidR="00FA3989" w:rsidRDefault="005F24AD">
      <w:pPr>
        <w:pStyle w:val="normal0"/>
        <w:spacing w:line="480" w:lineRule="auto"/>
        <w:ind w:firstLine="720"/>
      </w:pPr>
      <w:r>
        <w:rPr>
          <w:rFonts w:ascii="Times New Roman" w:eastAsia="Times New Roman" w:hAnsi="Times New Roman" w:cs="Times New Roman"/>
          <w:sz w:val="24"/>
          <w:szCs w:val="24"/>
        </w:rPr>
        <w:t xml:space="preserve">On that first day of the Academic Connection program, I was completely out of my element, floundering for a space in this new world. I attached myself to the group of girls that paraded by me and trailed behind the beautiful RA as she chatted comfortably with the crowd. I fretted over my insecurities, wrapping them around me like a cape. </w:t>
      </w:r>
    </w:p>
    <w:p w14:paraId="2CB44FBE" w14:textId="77777777" w:rsidR="00C734F7" w:rsidRDefault="005F24AD">
      <w:pPr>
        <w:pStyle w:val="normal0"/>
        <w:spacing w:line="480" w:lineRule="auto"/>
        <w:rPr>
          <w:ins w:id="2" w:author="Ashley" w:date="2015-10-22T14:15: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Later that same week, curled in the corner of the giant, empty common room, I sat alone with a book, awaiting the beginning of Board Game Night. Two people entered with the games and began to set one up to play together. I glanced around at the emptiness of the room, unsure what to do with myself. I did not have anyone to play with. My anxiety increased as people trickled in and began to set up games with their friends. My suitemates were all tucked away in their rooms. I had the thought to flee and read by myself in my room, but then I saw people about to start a poker game. </w:t>
      </w:r>
    </w:p>
    <w:p w14:paraId="4E079B06" w14:textId="1C63F921" w:rsidR="00FA3989" w:rsidRDefault="005F24AD" w:rsidP="00C734F7">
      <w:pPr>
        <w:pStyle w:val="normal0"/>
        <w:spacing w:line="480" w:lineRule="auto"/>
        <w:ind w:firstLine="720"/>
        <w:pPrChange w:id="3" w:author="Ashley" w:date="2015-10-22T14:15:00Z">
          <w:pPr>
            <w:pStyle w:val="normal0"/>
            <w:spacing w:line="480" w:lineRule="auto"/>
          </w:pPr>
        </w:pPrChange>
      </w:pPr>
      <w:commentRangeStart w:id="4"/>
      <w:r>
        <w:rPr>
          <w:rFonts w:ascii="Times New Roman" w:eastAsia="Times New Roman" w:hAnsi="Times New Roman" w:cs="Times New Roman"/>
          <w:sz w:val="24"/>
          <w:szCs w:val="24"/>
        </w:rPr>
        <w:t>Unable</w:t>
      </w:r>
      <w:commentRangeEnd w:id="4"/>
      <w:r w:rsidR="00C734F7">
        <w:rPr>
          <w:rStyle w:val="CommentReference"/>
        </w:rPr>
        <w:commentReference w:id="4"/>
      </w:r>
      <w:r>
        <w:rPr>
          <w:rFonts w:ascii="Times New Roman" w:eastAsia="Times New Roman" w:hAnsi="Times New Roman" w:cs="Times New Roman"/>
          <w:sz w:val="24"/>
          <w:szCs w:val="24"/>
        </w:rPr>
        <w:t xml:space="preserve"> to resist the temptation of the games, I joined in surprisingly easily. After a few hands, I settled into the rhythm. Over the course of the evening I began to feel comfortable with the group as we transitioned to other card games. As we played BS, I found myself joking with </w:t>
      </w:r>
      <w:r>
        <w:rPr>
          <w:rFonts w:ascii="Times New Roman" w:eastAsia="Times New Roman" w:hAnsi="Times New Roman" w:cs="Times New Roman"/>
          <w:sz w:val="24"/>
          <w:szCs w:val="24"/>
        </w:rPr>
        <w:lastRenderedPageBreak/>
        <w:t xml:space="preserve">the boy next to me and chatting like I would with my friends at home. I uncovered my place in the group.  I was pleased to discover that even on my own, in a new situation, I had my identity. </w:t>
      </w:r>
    </w:p>
    <w:p w14:paraId="14D31BC2" w14:textId="77777777" w:rsidR="00FA3989" w:rsidRDefault="005F24AD">
      <w:pPr>
        <w:pStyle w:val="normal0"/>
        <w:spacing w:line="480" w:lineRule="auto"/>
      </w:pPr>
      <w:r>
        <w:rPr>
          <w:rFonts w:ascii="Times New Roman" w:eastAsia="Times New Roman" w:hAnsi="Times New Roman" w:cs="Times New Roman"/>
          <w:sz w:val="24"/>
          <w:szCs w:val="24"/>
        </w:rPr>
        <w:tab/>
        <w:t xml:space="preserve">I began to define myself in the differences between people. Playing Capitalism, Egyptian War, Spoons with my suitemates from China, Texas, Southern California, I discovered our different styles. Shiwen was musical, introspective and sweet. Elizabeth was competitive, dryly humorous, and intellectual. Mariana was quiet, generous and passionate about biology. And I was me - enthusiastic, kind, nerdily excited to connect my learning to real life. As I discovered my own traits, I felt my confidence growing. </w:t>
      </w:r>
    </w:p>
    <w:p w14:paraId="01DCAE82" w14:textId="28A71088" w:rsidR="00FA3989" w:rsidRDefault="005F24AD">
      <w:pPr>
        <w:pStyle w:val="normal0"/>
        <w:spacing w:line="480" w:lineRule="auto"/>
        <w:ind w:firstLine="720"/>
      </w:pPr>
      <w:r>
        <w:rPr>
          <w:rFonts w:ascii="Times New Roman" w:eastAsia="Times New Roman" w:hAnsi="Times New Roman" w:cs="Times New Roman"/>
          <w:sz w:val="24"/>
          <w:szCs w:val="24"/>
        </w:rPr>
        <w:t xml:space="preserve">It was refreshing to walk on my own. My terror about going to college receded as I realized that I could be independent. I bounded along the path to the Cognitive Science building. I took in the trees and sculptures in John Muir College and marveled at the Geisel Library as I entered the unfamiliar classroom. I felt strangely at peace, as if I had found my place among my class. I was reeling from the mind-blowing concepts of Cognitive Science. Doing such meta </w:t>
      </w:r>
      <w:commentRangeStart w:id="5"/>
      <w:r>
        <w:rPr>
          <w:rFonts w:ascii="Times New Roman" w:eastAsia="Times New Roman" w:hAnsi="Times New Roman" w:cs="Times New Roman"/>
          <w:sz w:val="24"/>
          <w:szCs w:val="24"/>
        </w:rPr>
        <w:t xml:space="preserve">things </w:t>
      </w:r>
      <w:commentRangeEnd w:id="5"/>
      <w:r w:rsidR="00C734F7">
        <w:rPr>
          <w:rStyle w:val="CommentReference"/>
        </w:rPr>
        <w:commentReference w:id="5"/>
      </w:r>
      <w:r>
        <w:rPr>
          <w:rFonts w:ascii="Times New Roman" w:eastAsia="Times New Roman" w:hAnsi="Times New Roman" w:cs="Times New Roman"/>
          <w:sz w:val="24"/>
          <w:szCs w:val="24"/>
        </w:rPr>
        <w:t xml:space="preserve">as using my brain to learn about how human brains learn, or practicing the words on my tongue as we studied Linguistics </w:t>
      </w:r>
      <w:del w:id="6" w:author="Ashley" w:date="2015-10-22T14:15:00Z">
        <w:r w:rsidDel="00C734F7">
          <w:rPr>
            <w:rFonts w:ascii="Times New Roman" w:eastAsia="Times New Roman" w:hAnsi="Times New Roman" w:cs="Times New Roman"/>
            <w:sz w:val="24"/>
            <w:szCs w:val="24"/>
          </w:rPr>
          <w:delText>was thrilling.</w:delText>
        </w:r>
      </w:del>
      <w:ins w:id="7" w:author="Ashley" w:date="2015-10-22T14:15:00Z">
        <w:r w:rsidR="00C734F7">
          <w:rPr>
            <w:rFonts w:ascii="Times New Roman" w:eastAsia="Times New Roman" w:hAnsi="Times New Roman" w:cs="Times New Roman"/>
            <w:sz w:val="24"/>
            <w:szCs w:val="24"/>
          </w:rPr>
          <w:t>thrilled me.</w:t>
        </w:r>
      </w:ins>
      <w:r>
        <w:rPr>
          <w:rFonts w:ascii="Times New Roman" w:eastAsia="Times New Roman" w:hAnsi="Times New Roman" w:cs="Times New Roman"/>
          <w:sz w:val="24"/>
          <w:szCs w:val="24"/>
        </w:rPr>
        <w:t xml:space="preserve"> </w:t>
      </w:r>
      <w:del w:id="8" w:author="Ashley" w:date="2015-10-22T14:16:00Z">
        <w:r w:rsidDel="00924D8E">
          <w:rPr>
            <w:rFonts w:ascii="Times New Roman" w:eastAsia="Times New Roman" w:hAnsi="Times New Roman" w:cs="Times New Roman"/>
            <w:sz w:val="24"/>
            <w:szCs w:val="24"/>
          </w:rPr>
          <w:delText>It was captivating to spend</w:delText>
        </w:r>
      </w:del>
      <w:ins w:id="9" w:author="Ashley" w:date="2015-10-22T14:16:00Z">
        <w:r w:rsidR="00924D8E">
          <w:rPr>
            <w:rFonts w:ascii="Times New Roman" w:eastAsia="Times New Roman" w:hAnsi="Times New Roman" w:cs="Times New Roman"/>
            <w:sz w:val="24"/>
            <w:szCs w:val="24"/>
          </w:rPr>
          <w:t>I spent</w:t>
        </w:r>
      </w:ins>
      <w:r>
        <w:rPr>
          <w:rFonts w:ascii="Times New Roman" w:eastAsia="Times New Roman" w:hAnsi="Times New Roman" w:cs="Times New Roman"/>
          <w:sz w:val="24"/>
          <w:szCs w:val="24"/>
        </w:rPr>
        <w:t xml:space="preserve"> time with passionate classmates expanding the volume of my knowledge as I pushed the boundaries of my independence. </w:t>
      </w:r>
    </w:p>
    <w:p w14:paraId="0A1F5A37" w14:textId="14AD1B2B" w:rsidR="00FA3989" w:rsidRDefault="005F24AD">
      <w:pPr>
        <w:pStyle w:val="normal0"/>
        <w:spacing w:line="480" w:lineRule="auto"/>
      </w:pPr>
      <w:r>
        <w:rPr>
          <w:rFonts w:ascii="Times New Roman" w:eastAsia="Times New Roman" w:hAnsi="Times New Roman" w:cs="Times New Roman"/>
          <w:sz w:val="24"/>
          <w:szCs w:val="24"/>
        </w:rPr>
        <w:tab/>
        <w:t xml:space="preserve">For me, adulthood did not come at my Bat Mitzvah, when I was surrounded by </w:t>
      </w:r>
      <w:ins w:id="10" w:author="Ashley" w:date="2015-10-22T14:15:00Z">
        <w:r w:rsidR="00C734F7">
          <w:rPr>
            <w:rFonts w:ascii="Times New Roman" w:eastAsia="Times New Roman" w:hAnsi="Times New Roman" w:cs="Times New Roman"/>
            <w:sz w:val="24"/>
            <w:szCs w:val="24"/>
          </w:rPr>
          <w:t xml:space="preserve">familiar </w:t>
        </w:r>
      </w:ins>
      <w:ins w:id="11" w:author="Ashley" w:date="2015-10-22T14:14:00Z">
        <w:r w:rsidR="00C734F7">
          <w:rPr>
            <w:rFonts w:ascii="Times New Roman" w:eastAsia="Times New Roman" w:hAnsi="Times New Roman" w:cs="Times New Roman"/>
            <w:sz w:val="24"/>
            <w:szCs w:val="24"/>
          </w:rPr>
          <w:t xml:space="preserve">supportive </w:t>
        </w:r>
      </w:ins>
      <w:del w:id="12" w:author="Ashley" w:date="2015-10-22T14:15:00Z">
        <w:r w:rsidDel="00C734F7">
          <w:rPr>
            <w:rFonts w:ascii="Times New Roman" w:eastAsia="Times New Roman" w:hAnsi="Times New Roman" w:cs="Times New Roman"/>
            <w:sz w:val="24"/>
            <w:szCs w:val="24"/>
          </w:rPr>
          <w:delText>people I knew who supported me</w:delText>
        </w:r>
      </w:del>
      <w:ins w:id="13" w:author="Ashley" w:date="2015-10-22T14:15:00Z">
        <w:r w:rsidR="00C734F7">
          <w:rPr>
            <w:rFonts w:ascii="Times New Roman" w:eastAsia="Times New Roman" w:hAnsi="Times New Roman" w:cs="Times New Roman"/>
            <w:sz w:val="24"/>
            <w:szCs w:val="24"/>
          </w:rPr>
          <w:t>people</w:t>
        </w:r>
      </w:ins>
      <w:r>
        <w:rPr>
          <w:rFonts w:ascii="Times New Roman" w:eastAsia="Times New Roman" w:hAnsi="Times New Roman" w:cs="Times New Roman"/>
          <w:sz w:val="24"/>
          <w:szCs w:val="24"/>
        </w:rPr>
        <w:t xml:space="preserve">. It came over four years later, when I was surrounded by </w:t>
      </w:r>
      <w:del w:id="14" w:author="Ashley" w:date="2015-10-22T14:15:00Z">
        <w:r w:rsidDel="00C734F7">
          <w:rPr>
            <w:rFonts w:ascii="Times New Roman" w:eastAsia="Times New Roman" w:hAnsi="Times New Roman" w:cs="Times New Roman"/>
            <w:sz w:val="24"/>
            <w:szCs w:val="24"/>
          </w:rPr>
          <w:delText>no one that I knew</w:delText>
        </w:r>
      </w:del>
      <w:ins w:id="15" w:author="Ashley" w:date="2015-10-22T14:15:00Z">
        <w:r w:rsidR="00C734F7">
          <w:rPr>
            <w:rFonts w:ascii="Times New Roman" w:eastAsia="Times New Roman" w:hAnsi="Times New Roman" w:cs="Times New Roman"/>
            <w:sz w:val="24"/>
            <w:szCs w:val="24"/>
          </w:rPr>
          <w:t>strangers</w:t>
        </w:r>
      </w:ins>
      <w:r>
        <w:rPr>
          <w:rFonts w:ascii="Times New Roman" w:eastAsia="Times New Roman" w:hAnsi="Times New Roman" w:cs="Times New Roman"/>
          <w:sz w:val="24"/>
          <w:szCs w:val="24"/>
        </w:rPr>
        <w:t>, forced to become familiar with myself instead. I discovered the dynamic of being with people, alone. I discovered how to interact as an individual</w:t>
      </w:r>
      <w:ins w:id="16" w:author="Ashley" w:date="2015-10-22T14:16:00Z">
        <w:r w:rsidR="00924D8E">
          <w:rPr>
            <w:rFonts w:ascii="Times New Roman" w:eastAsia="Times New Roman" w:hAnsi="Times New Roman" w:cs="Times New Roman"/>
            <w:sz w:val="24"/>
            <w:szCs w:val="24"/>
          </w:rPr>
          <w:t xml:space="preserve">; </w:t>
        </w:r>
      </w:ins>
      <w:del w:id="17" w:author="Ashley" w:date="2015-10-22T14:16:00Z">
        <w:r w:rsidDel="00924D8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I took complete responsibility for my well-being</w:t>
      </w:r>
      <w:ins w:id="18" w:author="Ashley" w:date="2015-10-22T14:16:00Z">
        <w:r w:rsidR="00924D8E">
          <w:rPr>
            <w:rFonts w:ascii="Times New Roman" w:eastAsia="Times New Roman" w:hAnsi="Times New Roman" w:cs="Times New Roman"/>
            <w:sz w:val="24"/>
            <w:szCs w:val="24"/>
          </w:rPr>
          <w:t xml:space="preserve">; </w:t>
        </w:r>
      </w:ins>
      <w:del w:id="19" w:author="Ashley" w:date="2015-10-22T14:16:00Z">
        <w:r w:rsidDel="00924D8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and I learned how to learn in a new environment with ample distractions and free time. Now, I continue to feel like an adult. My identity manifests in the way I interact with people, and the </w:t>
      </w:r>
      <w:r>
        <w:rPr>
          <w:rFonts w:ascii="Times New Roman" w:eastAsia="Times New Roman" w:hAnsi="Times New Roman" w:cs="Times New Roman"/>
          <w:sz w:val="24"/>
          <w:szCs w:val="24"/>
        </w:rPr>
        <w:lastRenderedPageBreak/>
        <w:t>way I handle myself. This transition was a long time coming, but the catalyst of Academic Connections nudged me over the brink into adulthood.</w:t>
      </w:r>
    </w:p>
    <w:p w14:paraId="6FD4B12B" w14:textId="77777777" w:rsidR="00FA3989" w:rsidRDefault="00FA3989">
      <w:pPr>
        <w:pStyle w:val="normal0"/>
      </w:pPr>
    </w:p>
    <w:p w14:paraId="4D9DB081" w14:textId="77777777" w:rsidR="00FA3989" w:rsidRDefault="00FA3989">
      <w:pPr>
        <w:pStyle w:val="normal0"/>
      </w:pPr>
    </w:p>
    <w:sectPr w:rsidR="00FA398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hley" w:date="2015-10-22T14:17:00Z" w:initials="A">
    <w:p w14:paraId="7F8A92AF" w14:textId="3E693752" w:rsidR="00AE2CAC" w:rsidRDefault="00AE2CAC">
      <w:pPr>
        <w:pStyle w:val="CommentText"/>
      </w:pPr>
      <w:r>
        <w:rPr>
          <w:rStyle w:val="CommentReference"/>
        </w:rPr>
        <w:annotationRef/>
      </w:r>
      <w:r>
        <w:t>Added some harris comments. I can tighten this up to be even shorter and more “laser focused awesome sauce”</w:t>
      </w:r>
      <w:bookmarkStart w:id="1" w:name="_GoBack"/>
      <w:bookmarkEnd w:id="1"/>
      <w:r>
        <w:t xml:space="preserve"> </w:t>
      </w:r>
      <w:r>
        <w:sym w:font="Wingdings" w:char="F04A"/>
      </w:r>
    </w:p>
  </w:comment>
  <w:comment w:id="4" w:author="Ashley" w:date="2015-10-22T14:15:00Z" w:initials="A">
    <w:p w14:paraId="6ED1FEFA" w14:textId="0DA3A704" w:rsidR="00C734F7" w:rsidRDefault="00C734F7">
      <w:pPr>
        <w:pStyle w:val="CommentText"/>
      </w:pPr>
      <w:r>
        <w:rPr>
          <w:rStyle w:val="CommentReference"/>
        </w:rPr>
        <w:annotationRef/>
      </w:r>
      <w:r>
        <w:t>New paragraph for new idea</w:t>
      </w:r>
    </w:p>
  </w:comment>
  <w:comment w:id="5" w:author="Ashley" w:date="2015-10-22T14:15:00Z" w:initials="A">
    <w:p w14:paraId="5A4B0185" w14:textId="27BBB85E" w:rsidR="00C734F7" w:rsidRDefault="00C734F7">
      <w:pPr>
        <w:pStyle w:val="CommentText"/>
      </w:pPr>
      <w:r>
        <w:rPr>
          <w:rStyle w:val="CommentReference"/>
        </w:rPr>
        <w:annotationRef/>
      </w:r>
      <w:r>
        <w:t>More specific word, fix awkward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trackRevisions/>
  <w:defaultTabStop w:val="720"/>
  <w:characterSpacingControl w:val="doNotCompress"/>
  <w:compat>
    <w:compatSetting w:name="compatibilityMode" w:uri="http://schemas.microsoft.com/office/word" w:val="14"/>
  </w:compat>
  <w:rsids>
    <w:rsidRoot w:val="00FA3989"/>
    <w:rsid w:val="001B5996"/>
    <w:rsid w:val="005F24AD"/>
    <w:rsid w:val="00924D8E"/>
    <w:rsid w:val="00AE2CAC"/>
    <w:rsid w:val="00C734F7"/>
    <w:rsid w:val="00FA3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B1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734F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4F7"/>
    <w:rPr>
      <w:rFonts w:ascii="Lucida Grande" w:hAnsi="Lucida Grande"/>
      <w:sz w:val="18"/>
      <w:szCs w:val="18"/>
    </w:rPr>
  </w:style>
  <w:style w:type="character" w:styleId="CommentReference">
    <w:name w:val="annotation reference"/>
    <w:basedOn w:val="DefaultParagraphFont"/>
    <w:uiPriority w:val="99"/>
    <w:semiHidden/>
    <w:unhideWhenUsed/>
    <w:rsid w:val="00C734F7"/>
    <w:rPr>
      <w:sz w:val="18"/>
      <w:szCs w:val="18"/>
    </w:rPr>
  </w:style>
  <w:style w:type="paragraph" w:styleId="CommentText">
    <w:name w:val="annotation text"/>
    <w:basedOn w:val="Normal"/>
    <w:link w:val="CommentTextChar"/>
    <w:uiPriority w:val="99"/>
    <w:semiHidden/>
    <w:unhideWhenUsed/>
    <w:rsid w:val="00C734F7"/>
    <w:pPr>
      <w:spacing w:line="240" w:lineRule="auto"/>
    </w:pPr>
    <w:rPr>
      <w:sz w:val="24"/>
      <w:szCs w:val="24"/>
    </w:rPr>
  </w:style>
  <w:style w:type="character" w:customStyle="1" w:styleId="CommentTextChar">
    <w:name w:val="Comment Text Char"/>
    <w:basedOn w:val="DefaultParagraphFont"/>
    <w:link w:val="CommentText"/>
    <w:uiPriority w:val="99"/>
    <w:semiHidden/>
    <w:rsid w:val="00C734F7"/>
    <w:rPr>
      <w:sz w:val="24"/>
      <w:szCs w:val="24"/>
    </w:rPr>
  </w:style>
  <w:style w:type="paragraph" w:styleId="CommentSubject">
    <w:name w:val="annotation subject"/>
    <w:basedOn w:val="CommentText"/>
    <w:next w:val="CommentText"/>
    <w:link w:val="CommentSubjectChar"/>
    <w:uiPriority w:val="99"/>
    <w:semiHidden/>
    <w:unhideWhenUsed/>
    <w:rsid w:val="00C734F7"/>
    <w:rPr>
      <w:b/>
      <w:bCs/>
      <w:sz w:val="20"/>
      <w:szCs w:val="20"/>
    </w:rPr>
  </w:style>
  <w:style w:type="character" w:customStyle="1" w:styleId="CommentSubjectChar">
    <w:name w:val="Comment Subject Char"/>
    <w:basedOn w:val="CommentTextChar"/>
    <w:link w:val="CommentSubject"/>
    <w:uiPriority w:val="99"/>
    <w:semiHidden/>
    <w:rsid w:val="00C734F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734F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4F7"/>
    <w:rPr>
      <w:rFonts w:ascii="Lucida Grande" w:hAnsi="Lucida Grande"/>
      <w:sz w:val="18"/>
      <w:szCs w:val="18"/>
    </w:rPr>
  </w:style>
  <w:style w:type="character" w:styleId="CommentReference">
    <w:name w:val="annotation reference"/>
    <w:basedOn w:val="DefaultParagraphFont"/>
    <w:uiPriority w:val="99"/>
    <w:semiHidden/>
    <w:unhideWhenUsed/>
    <w:rsid w:val="00C734F7"/>
    <w:rPr>
      <w:sz w:val="18"/>
      <w:szCs w:val="18"/>
    </w:rPr>
  </w:style>
  <w:style w:type="paragraph" w:styleId="CommentText">
    <w:name w:val="annotation text"/>
    <w:basedOn w:val="Normal"/>
    <w:link w:val="CommentTextChar"/>
    <w:uiPriority w:val="99"/>
    <w:semiHidden/>
    <w:unhideWhenUsed/>
    <w:rsid w:val="00C734F7"/>
    <w:pPr>
      <w:spacing w:line="240" w:lineRule="auto"/>
    </w:pPr>
    <w:rPr>
      <w:sz w:val="24"/>
      <w:szCs w:val="24"/>
    </w:rPr>
  </w:style>
  <w:style w:type="character" w:customStyle="1" w:styleId="CommentTextChar">
    <w:name w:val="Comment Text Char"/>
    <w:basedOn w:val="DefaultParagraphFont"/>
    <w:link w:val="CommentText"/>
    <w:uiPriority w:val="99"/>
    <w:semiHidden/>
    <w:rsid w:val="00C734F7"/>
    <w:rPr>
      <w:sz w:val="24"/>
      <w:szCs w:val="24"/>
    </w:rPr>
  </w:style>
  <w:style w:type="paragraph" w:styleId="CommentSubject">
    <w:name w:val="annotation subject"/>
    <w:basedOn w:val="CommentText"/>
    <w:next w:val="CommentText"/>
    <w:link w:val="CommentSubjectChar"/>
    <w:uiPriority w:val="99"/>
    <w:semiHidden/>
    <w:unhideWhenUsed/>
    <w:rsid w:val="00C734F7"/>
    <w:rPr>
      <w:b/>
      <w:bCs/>
      <w:sz w:val="20"/>
      <w:szCs w:val="20"/>
    </w:rPr>
  </w:style>
  <w:style w:type="character" w:customStyle="1" w:styleId="CommentSubjectChar">
    <w:name w:val="Comment Subject Char"/>
    <w:basedOn w:val="CommentTextChar"/>
    <w:link w:val="CommentSubject"/>
    <w:uiPriority w:val="99"/>
    <w:semiHidden/>
    <w:rsid w:val="00C734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580</Words>
  <Characters>3311</Characters>
  <Application>Microsoft Macintosh Word</Application>
  <DocSecurity>0</DocSecurity>
  <Lines>27</Lines>
  <Paragraphs>7</Paragraphs>
  <ScaleCrop>false</ScaleCrop>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cp:lastModifiedBy>
  <cp:revision>5</cp:revision>
  <dcterms:created xsi:type="dcterms:W3CDTF">2015-10-19T02:19:00Z</dcterms:created>
  <dcterms:modified xsi:type="dcterms:W3CDTF">2015-10-22T21:17:00Z</dcterms:modified>
</cp:coreProperties>
</file>