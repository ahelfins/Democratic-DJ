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B363E" w14:textId="77777777" w:rsidR="004563D4" w:rsidRDefault="004563D4" w:rsidP="004563D4">
      <w:pPr>
        <w:ind w:left="42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Wells</w:t>
      </w:r>
    </w:p>
    <w:p w14:paraId="45DCC5F6" w14:textId="77777777" w:rsidR="004563D4" w:rsidRDefault="004563D4" w:rsidP="004563D4">
      <w:pPr>
        <w:ind w:left="42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1717 Pompey Street </w:t>
      </w:r>
    </w:p>
    <w:p w14:paraId="41A33540" w14:textId="77777777" w:rsidR="004563D4" w:rsidRDefault="004563D4" w:rsidP="004563D4">
      <w:pPr>
        <w:ind w:left="42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Virginia Beach, VA 23464</w:t>
      </w:r>
    </w:p>
    <w:p w14:paraId="2D3EABA6" w14:textId="77777777" w:rsidR="004563D4" w:rsidRDefault="004563D4" w:rsidP="004563D4">
      <w:pPr>
        <w:ind w:left="42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315-222-4781</w:t>
      </w:r>
    </w:p>
    <w:p w14:paraId="584BB926" w14:textId="77777777" w:rsidR="004563D4" w:rsidRDefault="004563D4" w:rsidP="004563D4">
      <w:pPr>
        <w:ind w:left="42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mwells3@macacalester.edu</w:t>
      </w:r>
    </w:p>
    <w:p w14:paraId="6C0AC955" w14:textId="77777777" w:rsidR="004563D4" w:rsidRDefault="004563D4" w:rsidP="004563D4">
      <w:pPr>
        <w:ind w:left="42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13</w:t>
      </w:r>
      <w:r w:rsidRPr="00757C0D">
        <w:rPr>
          <w:rFonts w:ascii="Times New Roman" w:hAnsi="Times New Roman" w:cs="Times New Roman"/>
          <w:sz w:val="24"/>
          <w:szCs w:val="24"/>
        </w:rPr>
        <w:t>, 2017</w:t>
      </w:r>
    </w:p>
    <w:p w14:paraId="74DABC9C" w14:textId="77777777" w:rsidR="004563D4" w:rsidRDefault="004563D4" w:rsidP="004563D4">
      <w:pPr>
        <w:ind w:left="4230"/>
        <w:jc w:val="both"/>
        <w:rPr>
          <w:rFonts w:ascii="Times New Roman" w:hAnsi="Times New Roman" w:cs="Times New Roman"/>
          <w:sz w:val="24"/>
          <w:szCs w:val="24"/>
        </w:rPr>
      </w:pPr>
    </w:p>
    <w:p w14:paraId="06829AE5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CFE29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 Minnick</w:t>
      </w:r>
    </w:p>
    <w:p w14:paraId="652F42DC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of Academic Programs</w:t>
      </w:r>
    </w:p>
    <w:p w14:paraId="6124D533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Macalester College</w:t>
      </w:r>
    </w:p>
    <w:p w14:paraId="5D13F937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1600 Grand Ave.</w:t>
      </w:r>
    </w:p>
    <w:p w14:paraId="624C9E33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Paul, MN 55105</w:t>
      </w:r>
    </w:p>
    <w:p w14:paraId="305E07F5" w14:textId="77777777" w:rsidR="006B4C38" w:rsidRPr="00757C0D" w:rsidRDefault="006B4C38" w:rsidP="001304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41E65" w14:textId="77777777" w:rsidR="00042855" w:rsidRPr="00757C0D" w:rsidRDefault="00757C0D" w:rsidP="001304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C0D">
        <w:rPr>
          <w:rFonts w:ascii="Times New Roman" w:hAnsi="Times New Roman" w:cs="Times New Roman"/>
          <w:sz w:val="24"/>
          <w:szCs w:val="24"/>
        </w:rPr>
        <w:t>Dear Ms. Minnick</w:t>
      </w:r>
      <w:r w:rsidR="004563D4">
        <w:rPr>
          <w:rFonts w:ascii="Times New Roman" w:hAnsi="Times New Roman" w:cs="Times New Roman"/>
          <w:sz w:val="24"/>
          <w:szCs w:val="24"/>
        </w:rPr>
        <w:t xml:space="preserve"> and Academic Standing Committee</w:t>
      </w:r>
      <w:r w:rsidRPr="00757C0D">
        <w:rPr>
          <w:rFonts w:ascii="Times New Roman" w:hAnsi="Times New Roman" w:cs="Times New Roman"/>
          <w:sz w:val="24"/>
          <w:szCs w:val="24"/>
        </w:rPr>
        <w:t>,</w:t>
      </w:r>
    </w:p>
    <w:p w14:paraId="75EEBABE" w14:textId="77777777" w:rsidR="00757C0D" w:rsidRPr="00757C0D" w:rsidRDefault="00757C0D" w:rsidP="001304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EF1C0" w14:textId="71B3CFEC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regarding your letter informing me of my suspension for the 2017-18 academic year.  </w:t>
      </w:r>
      <w:r w:rsidRPr="00757C0D">
        <w:rPr>
          <w:rFonts w:ascii="Times New Roman" w:hAnsi="Times New Roman" w:cs="Times New Roman"/>
          <w:sz w:val="24"/>
          <w:szCs w:val="24"/>
        </w:rPr>
        <w:t>I realize that my past academic performance was unsatisfactory to say the least</w:t>
      </w:r>
      <w:ins w:id="0" w:author="Ashley" w:date="2017-06-16T23:41:00Z">
        <w:r w:rsidR="005909A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1" w:author="Ashley" w:date="2017-06-16T23:41:00Z">
        <w:r w:rsidRPr="00757C0D" w:rsidDel="005909A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2" w:author="Ashley" w:date="2017-06-16T23:41:00Z">
        <w:r w:rsidR="005909A6">
          <w:rPr>
            <w:rFonts w:ascii="Times New Roman" w:hAnsi="Times New Roman" w:cs="Times New Roman"/>
            <w:sz w:val="24"/>
            <w:szCs w:val="24"/>
          </w:rPr>
          <w:t>H</w:t>
        </w:r>
      </w:ins>
      <w:del w:id="3" w:author="Ashley" w:date="2017-06-16T23:41:00Z">
        <w:r w:rsidRPr="00757C0D" w:rsidDel="005909A6">
          <w:rPr>
            <w:rFonts w:ascii="Times New Roman" w:hAnsi="Times New Roman" w:cs="Times New Roman"/>
            <w:sz w:val="24"/>
            <w:szCs w:val="24"/>
          </w:rPr>
          <w:delText>h</w:delText>
        </w:r>
      </w:del>
      <w:r w:rsidRPr="00757C0D">
        <w:rPr>
          <w:rFonts w:ascii="Times New Roman" w:hAnsi="Times New Roman" w:cs="Times New Roman"/>
          <w:sz w:val="24"/>
          <w:szCs w:val="24"/>
        </w:rPr>
        <w:t>owever</w:t>
      </w:r>
      <w:ins w:id="4" w:author="Ashley" w:date="2017-06-16T23:41:00Z">
        <w:r w:rsidR="005909A6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757C0D">
        <w:rPr>
          <w:rFonts w:ascii="Times New Roman" w:hAnsi="Times New Roman" w:cs="Times New Roman"/>
          <w:sz w:val="24"/>
          <w:szCs w:val="24"/>
        </w:rPr>
        <w:t xml:space="preserve"> there were extenuating circumstances that led to </w:t>
      </w:r>
      <w:r>
        <w:rPr>
          <w:rFonts w:ascii="Times New Roman" w:hAnsi="Times New Roman" w:cs="Times New Roman"/>
          <w:sz w:val="24"/>
          <w:szCs w:val="24"/>
        </w:rPr>
        <w:t>my poor</w:t>
      </w:r>
      <w:r w:rsidRPr="00757C0D">
        <w:rPr>
          <w:rFonts w:ascii="Times New Roman" w:hAnsi="Times New Roman" w:cs="Times New Roman"/>
          <w:sz w:val="24"/>
          <w:szCs w:val="24"/>
        </w:rPr>
        <w:t xml:space="preserve"> performance.  The root of these circumstances was that my mother had just divorced my abusive father.  This </w:t>
      </w:r>
      <w:commentRangeStart w:id="5"/>
      <w:r w:rsidRPr="00757C0D">
        <w:rPr>
          <w:rFonts w:ascii="Times New Roman" w:hAnsi="Times New Roman" w:cs="Times New Roman"/>
          <w:sz w:val="24"/>
          <w:szCs w:val="24"/>
        </w:rPr>
        <w:t xml:space="preserve">was causing </w:t>
      </w:r>
      <w:commentRangeEnd w:id="5"/>
      <w:r w:rsidR="005909A6">
        <w:rPr>
          <w:rStyle w:val="CommentReference"/>
        </w:rPr>
        <w:commentReference w:id="5"/>
      </w:r>
      <w:r w:rsidRPr="00757C0D">
        <w:rPr>
          <w:rFonts w:ascii="Times New Roman" w:hAnsi="Times New Roman" w:cs="Times New Roman"/>
          <w:sz w:val="24"/>
          <w:szCs w:val="24"/>
        </w:rPr>
        <w:t>me</w:t>
      </w:r>
      <w:ins w:id="6" w:author="Ashley" w:date="2017-06-16T23:45:00Z">
        <w:r w:rsidR="005909A6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r w:rsidRPr="00757C0D">
        <w:rPr>
          <w:rFonts w:ascii="Times New Roman" w:hAnsi="Times New Roman" w:cs="Times New Roman"/>
          <w:sz w:val="24"/>
          <w:szCs w:val="24"/>
        </w:rPr>
        <w:t xml:space="preserve"> feel anxious for her safety and led </w:t>
      </w:r>
      <w:del w:id="7" w:author="Ashley" w:date="2017-06-16T23:42:00Z">
        <w:r w:rsidRPr="00757C0D" w:rsidDel="005909A6">
          <w:rPr>
            <w:rFonts w:ascii="Times New Roman" w:hAnsi="Times New Roman" w:cs="Times New Roman"/>
            <w:sz w:val="24"/>
            <w:szCs w:val="24"/>
          </w:rPr>
          <w:delText>to me</w:delText>
        </w:r>
      </w:del>
      <w:ins w:id="8" w:author="Ashley" w:date="2017-06-16T23:42:00Z">
        <w:r w:rsidR="005909A6">
          <w:rPr>
            <w:rFonts w:ascii="Times New Roman" w:hAnsi="Times New Roman" w:cs="Times New Roman"/>
            <w:sz w:val="24"/>
            <w:szCs w:val="24"/>
          </w:rPr>
          <w:t>me to</w:t>
        </w:r>
      </w:ins>
      <w:r w:rsidRPr="00757C0D">
        <w:rPr>
          <w:rFonts w:ascii="Times New Roman" w:hAnsi="Times New Roman" w:cs="Times New Roman"/>
          <w:sz w:val="24"/>
          <w:szCs w:val="24"/>
        </w:rPr>
        <w:t xml:space="preserve"> feel</w:t>
      </w:r>
      <w:ins w:id="9" w:author="Ashley" w:date="2017-06-16T23:42:00Z">
        <w:r w:rsidR="005909A6">
          <w:rPr>
            <w:rFonts w:ascii="Times New Roman" w:hAnsi="Times New Roman" w:cs="Times New Roman"/>
            <w:sz w:val="24"/>
            <w:szCs w:val="24"/>
          </w:rPr>
          <w:t xml:space="preserve"> i</w:t>
        </w:r>
      </w:ins>
      <w:del w:id="10" w:author="Ashley" w:date="2017-06-16T23:42:00Z">
        <w:r w:rsidRPr="00757C0D" w:rsidDel="005909A6">
          <w:rPr>
            <w:rFonts w:ascii="Times New Roman" w:hAnsi="Times New Roman" w:cs="Times New Roman"/>
            <w:sz w:val="24"/>
            <w:szCs w:val="24"/>
          </w:rPr>
          <w:delText>ing i</w:delText>
        </w:r>
      </w:del>
      <w:r w:rsidRPr="00757C0D">
        <w:rPr>
          <w:rFonts w:ascii="Times New Roman" w:hAnsi="Times New Roman" w:cs="Times New Roman"/>
          <w:sz w:val="24"/>
          <w:szCs w:val="24"/>
        </w:rPr>
        <w:t>ncreasingly depressed</w:t>
      </w:r>
      <w:ins w:id="11" w:author="Ashley" w:date="2017-06-16T23:42:00Z">
        <w:r w:rsidR="005909A6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12" w:author="Ashley" w:date="2017-06-16T23:42:00Z">
        <w:r w:rsidRPr="00757C0D" w:rsidDel="005909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757C0D">
        <w:rPr>
          <w:rFonts w:ascii="Times New Roman" w:hAnsi="Times New Roman" w:cs="Times New Roman"/>
          <w:sz w:val="24"/>
          <w:szCs w:val="24"/>
        </w:rPr>
        <w:t xml:space="preserve">as I was not in a position to provide assistance to her.  </w:t>
      </w:r>
      <w:r>
        <w:rPr>
          <w:rFonts w:ascii="Times New Roman" w:hAnsi="Times New Roman" w:cs="Times New Roman"/>
          <w:sz w:val="24"/>
          <w:szCs w:val="24"/>
        </w:rPr>
        <w:t xml:space="preserve">I hid my depression </w:t>
      </w:r>
      <w:del w:id="13" w:author="Ashley" w:date="2017-06-17T00:15:00Z">
        <w:r w:rsidDel="000236F7">
          <w:rPr>
            <w:rFonts w:ascii="Times New Roman" w:hAnsi="Times New Roman" w:cs="Times New Roman"/>
            <w:sz w:val="24"/>
            <w:szCs w:val="24"/>
          </w:rPr>
          <w:delText xml:space="preserve">so as </w:delText>
        </w:r>
      </w:del>
      <w:del w:id="14" w:author="Ashley" w:date="2017-06-16T23:47:00Z">
        <w:r w:rsidDel="005909A6">
          <w:rPr>
            <w:rFonts w:ascii="Times New Roman" w:hAnsi="Times New Roman" w:cs="Times New Roman"/>
            <w:sz w:val="24"/>
            <w:szCs w:val="24"/>
          </w:rPr>
          <w:delText>to no</w:delText>
        </w:r>
      </w:del>
      <w:del w:id="15" w:author="Ashley" w:date="2017-06-17T00:15:00Z">
        <w:r w:rsidDel="000236F7">
          <w:rPr>
            <w:rFonts w:ascii="Times New Roman" w:hAnsi="Times New Roman" w:cs="Times New Roman"/>
            <w:sz w:val="24"/>
            <w:szCs w:val="24"/>
          </w:rPr>
          <w:delText>t</w:delText>
        </w:r>
      </w:del>
      <w:ins w:id="16" w:author="Ashley" w:date="2017-06-17T00:15:00Z">
        <w:r w:rsidR="000236F7">
          <w:rPr>
            <w:rFonts w:ascii="Times New Roman" w:hAnsi="Times New Roman" w:cs="Times New Roman"/>
            <w:sz w:val="24"/>
            <w:szCs w:val="24"/>
          </w:rPr>
          <w:t>to avoid</w:t>
        </w:r>
      </w:ins>
      <w:r>
        <w:rPr>
          <w:rFonts w:ascii="Times New Roman" w:hAnsi="Times New Roman" w:cs="Times New Roman"/>
          <w:sz w:val="24"/>
          <w:szCs w:val="24"/>
        </w:rPr>
        <w:t xml:space="preserve"> worry</w:t>
      </w:r>
      <w:ins w:id="17" w:author="Ashley" w:date="2017-06-17T00:15:00Z">
        <w:r w:rsidR="000236F7">
          <w:rPr>
            <w:rFonts w:ascii="Times New Roman" w:hAnsi="Times New Roman" w:cs="Times New Roman"/>
            <w:sz w:val="24"/>
            <w:szCs w:val="24"/>
          </w:rPr>
          <w:t>ing</w:t>
        </w:r>
      </w:ins>
      <w:r>
        <w:rPr>
          <w:rFonts w:ascii="Times New Roman" w:hAnsi="Times New Roman" w:cs="Times New Roman"/>
          <w:sz w:val="24"/>
          <w:szCs w:val="24"/>
        </w:rPr>
        <w:t xml:space="preserve"> my friends, colleagues, and professors.  In hindsight, I should have sought more support at Macalester.  </w:t>
      </w:r>
    </w:p>
    <w:p w14:paraId="3B0D2DCA" w14:textId="77777777" w:rsidR="0077321C" w:rsidRDefault="0077321C" w:rsidP="00773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26C76" w14:textId="1A3C8015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returning home for the summer</w:t>
      </w:r>
      <w:ins w:id="18" w:author="Ashley" w:date="2017-06-17T00:16:00Z">
        <w:r w:rsidR="000236F7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I feel as though I have started to get the help that I need to return to and maintain a successful academic performance at Macalester.  This has included mental health counseling, working to make a difference in my community by tutoring children in summer school, and trying to help friends and family members who are also struggling with mental health issues.  I truly hope to continue these efforts throughout my time at home and to continue to secure my mental health.  </w:t>
      </w:r>
    </w:p>
    <w:p w14:paraId="0927A8B0" w14:textId="77777777" w:rsidR="004563D4" w:rsidRDefault="004563D4" w:rsidP="004563D4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7F15CB" w14:textId="1E0A561C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that Macalester is the institute of higher learning that would best prepare me for my intended career goals.  Its position as </w:t>
      </w:r>
      <w:commentRangeStart w:id="19"/>
      <w:r>
        <w:rPr>
          <w:rFonts w:ascii="Times New Roman" w:hAnsi="Times New Roman" w:cs="Times New Roman"/>
          <w:sz w:val="24"/>
          <w:szCs w:val="24"/>
        </w:rPr>
        <w:t xml:space="preserve">central to a state capital </w:t>
      </w:r>
      <w:commentRangeEnd w:id="19"/>
      <w:r w:rsidR="00042855"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 xml:space="preserve">as well as its breadth of connections around the world would help to ensure future success in many types of </w:t>
      </w:r>
      <w:del w:id="20" w:author="Ashley" w:date="2017-06-17T00:17:00Z">
        <w:r w:rsidDel="000236F7">
          <w:rPr>
            <w:rFonts w:ascii="Times New Roman" w:hAnsi="Times New Roman" w:cs="Times New Roman"/>
            <w:sz w:val="24"/>
            <w:szCs w:val="24"/>
          </w:rPr>
          <w:delText xml:space="preserve">future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opportunities and endeavors.  </w:t>
      </w:r>
    </w:p>
    <w:p w14:paraId="1373ECE2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34F4D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these factors, I respectfully request that you reconsider the decision to suspend me for one year.  If it would be helpful to have a conversation via phone or email</w:t>
      </w:r>
      <w:ins w:id="21" w:author="Ashley" w:date="2017-06-16T23:43:00Z">
        <w:r w:rsidR="005909A6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22" w:author="Ashley" w:date="2017-06-16T23:43:00Z">
        <w:r w:rsidDel="005909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please do not hesitate to call.  Thank you for your consideration.  </w:t>
      </w:r>
    </w:p>
    <w:p w14:paraId="54161576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23D8F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7E409427" w14:textId="77777777" w:rsidR="004563D4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08A17" w14:textId="77777777" w:rsidR="00320B90" w:rsidRPr="00757C0D" w:rsidRDefault="004563D4" w:rsidP="00456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commentRangeStart w:id="23"/>
      <w:commentRangeStart w:id="24"/>
      <w:r>
        <w:rPr>
          <w:rFonts w:ascii="Times New Roman" w:hAnsi="Times New Roman" w:cs="Times New Roman"/>
          <w:sz w:val="24"/>
          <w:szCs w:val="24"/>
        </w:rPr>
        <w:t>Wells</w:t>
      </w:r>
      <w:commentRangeEnd w:id="23"/>
      <w:r w:rsidR="00A31235">
        <w:rPr>
          <w:rStyle w:val="CommentReference"/>
        </w:rPr>
        <w:commentReference w:id="23"/>
      </w:r>
      <w:bookmarkStart w:id="25" w:name="_GoBack"/>
      <w:bookmarkEnd w:id="25"/>
      <w:commentRangeEnd w:id="24"/>
      <w:r w:rsidR="00C37576">
        <w:rPr>
          <w:rStyle w:val="CommentReference"/>
        </w:rPr>
        <w:commentReference w:id="24"/>
      </w:r>
    </w:p>
    <w:sectPr w:rsidR="00320B90" w:rsidRPr="00757C0D" w:rsidSect="001F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shley" w:date="2017-06-16T23:44:00Z" w:initials="A">
    <w:p w14:paraId="743E59D0" w14:textId="77777777" w:rsidR="00042855" w:rsidRDefault="00042855">
      <w:pPr>
        <w:pStyle w:val="CommentText"/>
      </w:pPr>
      <w:r>
        <w:rPr>
          <w:rStyle w:val="CommentReference"/>
        </w:rPr>
        <w:annotationRef/>
      </w:r>
      <w:r>
        <w:t xml:space="preserve">I was not sure about this one because it is passive but it is ongoing in the past, so I think this is better. </w:t>
      </w:r>
    </w:p>
  </w:comment>
  <w:comment w:id="19" w:author="Ashley" w:date="2017-06-17T00:20:00Z" w:initials="A">
    <w:p w14:paraId="00C295AA" w14:textId="5A37E95F" w:rsidR="00042855" w:rsidRDefault="00042855">
      <w:pPr>
        <w:pStyle w:val="CommentText"/>
      </w:pPr>
      <w:r>
        <w:rPr>
          <w:rStyle w:val="CommentReference"/>
        </w:rPr>
        <w:annotationRef/>
      </w:r>
      <w:r>
        <w:t xml:space="preserve">I don’t think you can be central to something. It is central in the state, and it is close to the capital. </w:t>
      </w:r>
      <w:proofErr w:type="gramStart"/>
      <w:r>
        <w:t>Perhaps :</w:t>
      </w:r>
      <w:proofErr w:type="gramEnd"/>
      <w:r>
        <w:t xml:space="preserve"> “it’s central position </w:t>
      </w:r>
      <w:r w:rsidR="00C37576">
        <w:t>near</w:t>
      </w:r>
      <w:r>
        <w:t xml:space="preserve"> a state capital …” or something more like that </w:t>
      </w:r>
    </w:p>
  </w:comment>
  <w:comment w:id="23" w:author="Ashley" w:date="2017-06-17T00:12:00Z" w:initials="A">
    <w:p w14:paraId="469688D3" w14:textId="77777777" w:rsidR="00042855" w:rsidRDefault="00042855">
      <w:pPr>
        <w:pStyle w:val="CommentText"/>
      </w:pPr>
      <w:r>
        <w:rPr>
          <w:rStyle w:val="CommentReference"/>
        </w:rPr>
        <w:annotationRef/>
      </w:r>
      <w:r>
        <w:t xml:space="preserve">Michael this is a lovely and well thought out letter about your situation. It is very convincing. The only thing that I did not see included is any mention of how you will continue to get help if you are able to return to Macalester (what counseling, </w:t>
      </w:r>
      <w:proofErr w:type="spellStart"/>
      <w:r>
        <w:t>etc</w:t>
      </w:r>
      <w:proofErr w:type="spellEnd"/>
      <w:r>
        <w:t>). I am not sure if that is necessary, especially if Paul did not mention it, but that is what I noticed. You should decide how you feel about that part of it! It could even just a one word change at the end of the second paragraph to say “throughout my time at home and school” or something. I don’t know how that sounds though. It does sound really good – reasonable and convincing and everything, so I don’t know if changing it is even a great idea, but talking about specific plans is always good.</w:t>
      </w:r>
    </w:p>
    <w:p w14:paraId="271F992C" w14:textId="1BC72FC6" w:rsidR="00042855" w:rsidRDefault="00042855">
      <w:pPr>
        <w:pStyle w:val="CommentText"/>
      </w:pPr>
      <w:r>
        <w:t>But overall the content seems really perfect. The structure is good too with the paragraphs in a very logical order.  The main changes are just some small grammar things and fixing one typo that I found (a missing “to”).</w:t>
      </w:r>
    </w:p>
  </w:comment>
  <w:comment w:id="24" w:author="Ashley" w:date="2017-06-17T00:23:00Z" w:initials="A">
    <w:p w14:paraId="377D62ED" w14:textId="4407DB33" w:rsidR="00C37576" w:rsidRDefault="00C37576">
      <w:pPr>
        <w:pStyle w:val="CommentText"/>
      </w:pPr>
      <w:r>
        <w:rPr>
          <w:rStyle w:val="CommentReference"/>
        </w:rPr>
        <w:annotationRef/>
      </w:r>
      <w:r>
        <w:t xml:space="preserve">You did a great job writing this. I want to thank you for sharing it with me, and allowing me to provide my ideas to try to help. I hope that the committee </w:t>
      </w:r>
      <w:proofErr w:type="gramStart"/>
      <w:r>
        <w:t>will  be</w:t>
      </w:r>
      <w:proofErr w:type="gramEnd"/>
      <w:r>
        <w:t xml:space="preserve"> as </w:t>
      </w:r>
      <w:r>
        <w:t xml:space="preserve">convinced by this as I was!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0D"/>
    <w:rsid w:val="00006EDF"/>
    <w:rsid w:val="000236F7"/>
    <w:rsid w:val="00042855"/>
    <w:rsid w:val="00071732"/>
    <w:rsid w:val="00126D82"/>
    <w:rsid w:val="0013042F"/>
    <w:rsid w:val="00145046"/>
    <w:rsid w:val="001F4238"/>
    <w:rsid w:val="00320B90"/>
    <w:rsid w:val="0038451A"/>
    <w:rsid w:val="004563D4"/>
    <w:rsid w:val="00477F8D"/>
    <w:rsid w:val="004A26C9"/>
    <w:rsid w:val="004A7E82"/>
    <w:rsid w:val="004C1C77"/>
    <w:rsid w:val="004E49E1"/>
    <w:rsid w:val="005909A6"/>
    <w:rsid w:val="005B1304"/>
    <w:rsid w:val="005E33D2"/>
    <w:rsid w:val="005E5A0A"/>
    <w:rsid w:val="00663974"/>
    <w:rsid w:val="006B4C38"/>
    <w:rsid w:val="00757C0D"/>
    <w:rsid w:val="0077321C"/>
    <w:rsid w:val="008F2BE3"/>
    <w:rsid w:val="00910C8E"/>
    <w:rsid w:val="0095237C"/>
    <w:rsid w:val="009A1DEB"/>
    <w:rsid w:val="00A31235"/>
    <w:rsid w:val="00A8576B"/>
    <w:rsid w:val="00C37576"/>
    <w:rsid w:val="00C72E80"/>
    <w:rsid w:val="00CA3EB6"/>
    <w:rsid w:val="00D215C5"/>
    <w:rsid w:val="00D337FA"/>
    <w:rsid w:val="00E61442"/>
    <w:rsid w:val="00E6443E"/>
    <w:rsid w:val="00EC7B7B"/>
    <w:rsid w:val="00F27866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2F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A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09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9A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9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9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9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375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A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09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9A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9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9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9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3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Ashley</cp:lastModifiedBy>
  <cp:revision>3</cp:revision>
  <dcterms:created xsi:type="dcterms:W3CDTF">2017-06-17T07:18:00Z</dcterms:created>
  <dcterms:modified xsi:type="dcterms:W3CDTF">2017-06-17T07:23:00Z</dcterms:modified>
</cp:coreProperties>
</file>